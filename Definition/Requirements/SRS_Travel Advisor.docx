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459244" w14:textId="77777777" w:rsidR="00C32719" w:rsidRDefault="00C32719">
      <w:pPr>
        <w:pBdr>
          <w:top w:val="single" w:sz="36" w:space="1" w:color="000000"/>
          <w:left w:val="nil"/>
          <w:bottom w:val="nil"/>
          <w:right w:val="nil"/>
          <w:between w:val="nil"/>
        </w:pBdr>
        <w:spacing w:before="240" w:line="240" w:lineRule="auto"/>
        <w:ind w:left="2" w:hanging="4"/>
        <w:jc w:val="right"/>
        <w:rPr>
          <w:rFonts w:ascii="Arial" w:eastAsia="Arial" w:hAnsi="Arial" w:cs="Arial"/>
          <w:b/>
          <w:color w:val="000000"/>
          <w:sz w:val="40"/>
          <w:szCs w:val="40"/>
        </w:rPr>
      </w:pPr>
    </w:p>
    <w:p w14:paraId="6F090421" w14:textId="77777777" w:rsidR="00C32719" w:rsidRDefault="006D6B99">
      <w:pPr>
        <w:pStyle w:val="Title"/>
        <w:bidi/>
        <w:ind w:left="4" w:hanging="6"/>
      </w:pPr>
      <w:r>
        <w:t>Software Requirements Specification</w:t>
      </w:r>
    </w:p>
    <w:p w14:paraId="47F0667D" w14:textId="77777777" w:rsidR="00C32719" w:rsidRDefault="006D6B99">
      <w:pPr>
        <w:pStyle w:val="Title"/>
        <w:bidi/>
        <w:spacing w:before="0" w:after="400"/>
        <w:ind w:left="2" w:hanging="4"/>
        <w:rPr>
          <w:i/>
          <w:sz w:val="40"/>
          <w:szCs w:val="40"/>
        </w:rPr>
      </w:pPr>
      <w:r>
        <w:rPr>
          <w:i/>
          <w:sz w:val="40"/>
          <w:szCs w:val="40"/>
        </w:rPr>
        <w:t>for</w:t>
      </w:r>
    </w:p>
    <w:p w14:paraId="6C98B707" w14:textId="77777777" w:rsidR="00C32719" w:rsidRDefault="006D6B99">
      <w:pPr>
        <w:pStyle w:val="Title"/>
        <w:spacing w:before="0" w:after="0"/>
        <w:ind w:left="5" w:hanging="7"/>
        <w:jc w:val="left"/>
        <w:rPr>
          <w:rFonts w:ascii="Cairo" w:eastAsia="Cairo" w:hAnsi="Cairo" w:cs="Cairo"/>
          <w:sz w:val="108"/>
          <w:szCs w:val="108"/>
        </w:rPr>
      </w:pPr>
      <w:r>
        <w:rPr>
          <w:rFonts w:ascii="Cairo" w:eastAsia="Cairo" w:hAnsi="Cairo" w:cs="Cairo"/>
          <w:sz w:val="68"/>
          <w:szCs w:val="68"/>
        </w:rPr>
        <w:t>Travel Advisor Platform</w:t>
      </w:r>
    </w:p>
    <w:p w14:paraId="39B27DC8" w14:textId="746F455E" w:rsidR="00C32719" w:rsidRDefault="006D6B99">
      <w:pPr>
        <w:pBdr>
          <w:top w:val="nil"/>
          <w:left w:val="nil"/>
          <w:bottom w:val="nil"/>
          <w:right w:val="nil"/>
          <w:between w:val="nil"/>
        </w:pBdr>
        <w:bidi/>
        <w:spacing w:before="240" w:after="720" w:line="240" w:lineRule="auto"/>
        <w:ind w:left="1" w:hanging="3"/>
        <w:jc w:val="right"/>
        <w:rPr>
          <w:rFonts w:ascii="Arial" w:eastAsia="Arial" w:hAnsi="Arial" w:cs="Arial"/>
          <w:b/>
          <w:sz w:val="28"/>
          <w:szCs w:val="28"/>
        </w:rPr>
      </w:pPr>
      <w:r>
        <w:rPr>
          <w:rFonts w:ascii="Arial" w:eastAsia="Arial" w:hAnsi="Arial" w:cs="Arial"/>
          <w:b/>
          <w:sz w:val="28"/>
          <w:szCs w:val="28"/>
        </w:rPr>
        <w:t xml:space="preserve">Version </w:t>
      </w:r>
      <w:r w:rsidR="007A559C">
        <w:rPr>
          <w:rFonts w:ascii="Times New Roman" w:eastAsia="Times New Roman" w:hAnsi="Times New Roman" w:cs="Times New Roman"/>
        </w:rPr>
        <w:t>1</w:t>
      </w:r>
      <w:r>
        <w:rPr>
          <w:rFonts w:ascii="Times New Roman" w:eastAsia="Times New Roman" w:hAnsi="Times New Roman" w:cs="Times New Roman"/>
        </w:rPr>
        <w:t>.</w:t>
      </w:r>
      <w:r w:rsidR="007A559C">
        <w:rPr>
          <w:rFonts w:ascii="Times New Roman" w:eastAsia="Times New Roman" w:hAnsi="Times New Roman" w:cs="Times New Roman"/>
        </w:rPr>
        <w:t>4</w:t>
      </w:r>
      <w:r>
        <w:rPr>
          <w:rFonts w:ascii="Times New Roman" w:eastAsia="Times New Roman" w:hAnsi="Times New Roman" w:cs="Times New Roman"/>
        </w:rPr>
        <w:t xml:space="preserve"> </w:t>
      </w:r>
      <w:r>
        <w:rPr>
          <w:rFonts w:ascii="Times New Roman" w:eastAsia="Times New Roman" w:hAnsi="Times New Roman" w:cs="Times New Roman"/>
          <w:i/>
        </w:rPr>
        <w:t xml:space="preserve"> </w:t>
      </w:r>
    </w:p>
    <w:p w14:paraId="0F902D69" w14:textId="77777777" w:rsidR="00C32719" w:rsidRDefault="006D6B99">
      <w:pPr>
        <w:pBdr>
          <w:top w:val="nil"/>
          <w:left w:val="nil"/>
          <w:bottom w:val="nil"/>
          <w:right w:val="nil"/>
          <w:between w:val="nil"/>
        </w:pBdr>
        <w:spacing w:before="240" w:after="720" w:line="240" w:lineRule="auto"/>
        <w:ind w:left="1" w:hanging="3"/>
        <w:rPr>
          <w:rFonts w:ascii="Arial" w:eastAsia="Arial" w:hAnsi="Arial" w:cs="Arial"/>
          <w:b/>
          <w:color w:val="000000"/>
          <w:sz w:val="28"/>
          <w:szCs w:val="28"/>
        </w:rPr>
      </w:pPr>
      <w:r>
        <w:rPr>
          <w:rFonts w:ascii="Arial" w:eastAsia="Arial" w:hAnsi="Arial" w:cs="Arial"/>
          <w:b/>
          <w:color w:val="000000"/>
          <w:sz w:val="28"/>
          <w:szCs w:val="28"/>
        </w:rPr>
        <w:t xml:space="preserve">Prepared </w:t>
      </w:r>
      <w:r>
        <w:rPr>
          <w:rFonts w:ascii="Arial" w:eastAsia="Arial" w:hAnsi="Arial" w:cs="Arial"/>
          <w:b/>
          <w:sz w:val="28"/>
          <w:szCs w:val="28"/>
        </w:rPr>
        <w:t>B</w:t>
      </w:r>
      <w:r>
        <w:rPr>
          <w:rFonts w:ascii="Arial" w:eastAsia="Arial" w:hAnsi="Arial" w:cs="Arial"/>
          <w:b/>
          <w:color w:val="000000"/>
          <w:sz w:val="28"/>
          <w:szCs w:val="28"/>
        </w:rPr>
        <w:t xml:space="preserve">y </w:t>
      </w:r>
      <w:r>
        <w:rPr>
          <w:rFonts w:ascii="Times New Roman" w:eastAsia="Times New Roman" w:hAnsi="Times New Roman" w:cs="Times New Roman"/>
        </w:rPr>
        <w:t>Aya Ahmed</w:t>
      </w:r>
    </w:p>
    <w:p w14:paraId="292AE120" w14:textId="3237534F" w:rsidR="00C32719" w:rsidRDefault="006D6B99">
      <w:pPr>
        <w:pBdr>
          <w:top w:val="nil"/>
          <w:left w:val="nil"/>
          <w:bottom w:val="nil"/>
          <w:right w:val="nil"/>
          <w:between w:val="nil"/>
        </w:pBdr>
        <w:spacing w:before="240" w:after="720" w:line="240" w:lineRule="auto"/>
        <w:ind w:left="1" w:hanging="3"/>
        <w:rPr>
          <w:rFonts w:ascii="Times New Roman" w:eastAsia="Times New Roman" w:hAnsi="Times New Roman" w:cs="Times New Roman"/>
          <w:b/>
        </w:rPr>
      </w:pPr>
      <w:r>
        <w:rPr>
          <w:rFonts w:ascii="Arial" w:eastAsia="Arial" w:hAnsi="Arial" w:cs="Arial"/>
          <w:b/>
          <w:color w:val="000000"/>
          <w:sz w:val="28"/>
          <w:szCs w:val="28"/>
        </w:rPr>
        <w:t xml:space="preserve"> </w:t>
      </w:r>
      <w:r>
        <w:rPr>
          <w:rFonts w:ascii="Arial" w:eastAsia="Arial" w:hAnsi="Arial" w:cs="Arial"/>
          <w:b/>
          <w:sz w:val="28"/>
          <w:szCs w:val="28"/>
        </w:rPr>
        <w:t xml:space="preserve">Creation Date: </w:t>
      </w:r>
      <w:r w:rsidRPr="007C14AD">
        <w:rPr>
          <w:rFonts w:ascii="Times New Roman" w:eastAsia="Times New Roman" w:hAnsi="Times New Roman" w:cs="Times New Roman"/>
        </w:rPr>
        <w:t>4/12/2022</w:t>
      </w:r>
    </w:p>
    <w:p w14:paraId="6D0B4324" w14:textId="77777777" w:rsidR="00C32719" w:rsidRDefault="00C32719">
      <w:pPr>
        <w:pBdr>
          <w:top w:val="nil"/>
          <w:left w:val="nil"/>
          <w:bottom w:val="nil"/>
          <w:right w:val="nil"/>
          <w:between w:val="nil"/>
        </w:pBdr>
        <w:spacing w:before="240" w:after="720" w:line="240" w:lineRule="auto"/>
        <w:ind w:left="1" w:hanging="3"/>
        <w:rPr>
          <w:rFonts w:ascii="Arial" w:eastAsia="Arial" w:hAnsi="Arial" w:cs="Arial"/>
          <w:b/>
          <w:sz w:val="28"/>
          <w:szCs w:val="28"/>
        </w:rPr>
      </w:pPr>
    </w:p>
    <w:p w14:paraId="641BB6F5" w14:textId="77777777" w:rsidR="00C32719" w:rsidRDefault="00C32719">
      <w:pPr>
        <w:pBdr>
          <w:top w:val="nil"/>
          <w:left w:val="nil"/>
          <w:bottom w:val="nil"/>
          <w:right w:val="nil"/>
          <w:between w:val="nil"/>
        </w:pBdr>
        <w:bidi/>
        <w:spacing w:before="240" w:after="720" w:line="240" w:lineRule="auto"/>
        <w:ind w:left="0" w:hanging="2"/>
        <w:jc w:val="right"/>
        <w:rPr>
          <w:rFonts w:ascii="Times New Roman" w:eastAsia="Times New Roman" w:hAnsi="Times New Roman" w:cs="Times New Roman"/>
          <w:color w:val="0000FF"/>
          <w:lang w:bidi="ar-EG"/>
        </w:rPr>
        <w:sectPr w:rsidR="00C32719" w:rsidSect="00246501">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pgNumType w:start="1"/>
          <w:cols w:space="720"/>
        </w:sectPr>
      </w:pPr>
    </w:p>
    <w:p w14:paraId="1646D103" w14:textId="77777777" w:rsidR="00C32719" w:rsidRDefault="006D6B99">
      <w:pPr>
        <w:keepNext/>
        <w:keepLines/>
        <w:pBdr>
          <w:top w:val="nil"/>
          <w:left w:val="nil"/>
          <w:bottom w:val="nil"/>
          <w:right w:val="nil"/>
          <w:between w:val="nil"/>
        </w:pBdr>
        <w:spacing w:before="120" w:after="240" w:line="240" w:lineRule="auto"/>
        <w:ind w:left="2" w:hanging="4"/>
        <w:rPr>
          <w:b/>
          <w:color w:val="000000"/>
          <w:sz w:val="36"/>
          <w:szCs w:val="36"/>
        </w:rPr>
      </w:pPr>
      <w:bookmarkStart w:id="0" w:name="_heading=h.gjdgxs" w:colFirst="0" w:colLast="0"/>
      <w:bookmarkEnd w:id="0"/>
      <w:r>
        <w:rPr>
          <w:b/>
          <w:color w:val="000000"/>
          <w:sz w:val="36"/>
          <w:szCs w:val="36"/>
        </w:rPr>
        <w:lastRenderedPageBreak/>
        <w:t>Table of Contents</w:t>
      </w:r>
    </w:p>
    <w:sdt>
      <w:sdtPr>
        <w:id w:val="-353503255"/>
        <w:docPartObj>
          <w:docPartGallery w:val="Table of Contents"/>
          <w:docPartUnique/>
        </w:docPartObj>
      </w:sdtPr>
      <w:sdtEndPr/>
      <w:sdtContent>
        <w:p w14:paraId="35CD2B2B" w14:textId="77777777" w:rsidR="00C32719" w:rsidRDefault="006D6B99">
          <w:pPr>
            <w:tabs>
              <w:tab w:val="right" w:pos="9637"/>
            </w:tabs>
            <w:spacing w:before="80" w:line="240" w:lineRule="auto"/>
            <w:ind w:left="0" w:hanging="2"/>
            <w:rPr>
              <w:rFonts w:ascii="Calibri" w:eastAsia="Calibri" w:hAnsi="Calibri" w:cs="Calibri"/>
              <w:sz w:val="22"/>
              <w:szCs w:val="22"/>
            </w:rPr>
          </w:pPr>
          <w:r>
            <w:fldChar w:fldCharType="begin"/>
          </w:r>
          <w:r>
            <w:instrText xml:space="preserve"> TOC \h \u \z </w:instrText>
          </w:r>
          <w:r>
            <w:fldChar w:fldCharType="separate"/>
          </w:r>
          <w:hyperlink w:anchor="_heading=h.1fob9te">
            <w:r>
              <w:rPr>
                <w:rFonts w:ascii="Calibri" w:eastAsia="Calibri" w:hAnsi="Calibri" w:cs="Calibri"/>
                <w:b/>
                <w:color w:val="901B20"/>
                <w:sz w:val="22"/>
                <w:szCs w:val="22"/>
              </w:rPr>
              <w:t>Introduction</w:t>
            </w:r>
          </w:hyperlink>
          <w:r>
            <w:rPr>
              <w:rFonts w:ascii="Calibri" w:eastAsia="Calibri" w:hAnsi="Calibri" w:cs="Calibri"/>
              <w:b/>
              <w:sz w:val="22"/>
              <w:szCs w:val="22"/>
            </w:rPr>
            <w:tab/>
          </w:r>
          <w:r>
            <w:fldChar w:fldCharType="begin"/>
          </w:r>
          <w:r>
            <w:instrText xml:space="preserve"> PAGEREF _heading=h.1fob9te \h </w:instrText>
          </w:r>
          <w:r>
            <w:fldChar w:fldCharType="separate"/>
          </w:r>
          <w:r>
            <w:rPr>
              <w:rFonts w:ascii="Calibri" w:eastAsia="Calibri" w:hAnsi="Calibri" w:cs="Calibri"/>
              <w:b/>
              <w:sz w:val="22"/>
              <w:szCs w:val="22"/>
            </w:rPr>
            <w:t>3</w:t>
          </w:r>
          <w:r>
            <w:fldChar w:fldCharType="end"/>
          </w:r>
        </w:p>
        <w:p w14:paraId="1AFDEA9D" w14:textId="77777777" w:rsidR="00C32719" w:rsidRDefault="00FA61E1">
          <w:pPr>
            <w:tabs>
              <w:tab w:val="right" w:pos="9637"/>
            </w:tabs>
            <w:spacing w:before="60" w:line="240" w:lineRule="auto"/>
            <w:ind w:left="0" w:hanging="2"/>
            <w:rPr>
              <w:rFonts w:ascii="Calibri" w:eastAsia="Calibri" w:hAnsi="Calibri" w:cs="Calibri"/>
              <w:sz w:val="22"/>
              <w:szCs w:val="22"/>
            </w:rPr>
          </w:pPr>
          <w:hyperlink w:anchor="_heading=h.3znysh7">
            <w:r w:rsidR="006D6B99">
              <w:rPr>
                <w:rFonts w:ascii="Calibri" w:eastAsia="Calibri" w:hAnsi="Calibri" w:cs="Calibri"/>
                <w:sz w:val="22"/>
                <w:szCs w:val="22"/>
              </w:rPr>
              <w:t>Purpose</w:t>
            </w:r>
          </w:hyperlink>
          <w:r w:rsidR="006D6B99">
            <w:rPr>
              <w:rFonts w:ascii="Calibri" w:eastAsia="Calibri" w:hAnsi="Calibri" w:cs="Calibri"/>
              <w:sz w:val="22"/>
              <w:szCs w:val="22"/>
            </w:rPr>
            <w:tab/>
          </w:r>
          <w:r w:rsidR="006D6B99">
            <w:fldChar w:fldCharType="begin"/>
          </w:r>
          <w:r w:rsidR="006D6B99">
            <w:instrText xml:space="preserve"> PAGEREF _heading=h.3znysh7 \h </w:instrText>
          </w:r>
          <w:r w:rsidR="006D6B99">
            <w:fldChar w:fldCharType="separate"/>
          </w:r>
          <w:r w:rsidR="006D6B99">
            <w:rPr>
              <w:rFonts w:ascii="Calibri" w:eastAsia="Calibri" w:hAnsi="Calibri" w:cs="Calibri"/>
              <w:sz w:val="22"/>
              <w:szCs w:val="22"/>
            </w:rPr>
            <w:t>3</w:t>
          </w:r>
          <w:r w:rsidR="006D6B99">
            <w:fldChar w:fldCharType="end"/>
          </w:r>
        </w:p>
        <w:p w14:paraId="1A1E4248" w14:textId="77777777" w:rsidR="00C32719" w:rsidRDefault="00FA61E1">
          <w:pPr>
            <w:tabs>
              <w:tab w:val="right" w:pos="9637"/>
            </w:tabs>
            <w:spacing w:before="60" w:line="240" w:lineRule="auto"/>
            <w:ind w:left="0" w:hanging="2"/>
            <w:rPr>
              <w:rFonts w:ascii="Calibri" w:eastAsia="Calibri" w:hAnsi="Calibri" w:cs="Calibri"/>
              <w:sz w:val="22"/>
              <w:szCs w:val="22"/>
            </w:rPr>
          </w:pPr>
          <w:hyperlink w:anchor="_heading=h.t6dq7lxcetkv">
            <w:r w:rsidR="006D6B99">
              <w:rPr>
                <w:rFonts w:ascii="Calibri" w:eastAsia="Calibri" w:hAnsi="Calibri" w:cs="Calibri"/>
                <w:sz w:val="22"/>
                <w:szCs w:val="22"/>
              </w:rPr>
              <w:t>Document Conventions</w:t>
            </w:r>
          </w:hyperlink>
          <w:r w:rsidR="006D6B99">
            <w:rPr>
              <w:rFonts w:ascii="Calibri" w:eastAsia="Calibri" w:hAnsi="Calibri" w:cs="Calibri"/>
              <w:sz w:val="22"/>
              <w:szCs w:val="22"/>
            </w:rPr>
            <w:tab/>
          </w:r>
          <w:r w:rsidR="006D6B99">
            <w:fldChar w:fldCharType="begin"/>
          </w:r>
          <w:r w:rsidR="006D6B99">
            <w:instrText xml:space="preserve"> PAGEREF _heading=h.t6dq7lxcetkv \h </w:instrText>
          </w:r>
          <w:r w:rsidR="006D6B99">
            <w:fldChar w:fldCharType="separate"/>
          </w:r>
          <w:r w:rsidR="006D6B99">
            <w:rPr>
              <w:rFonts w:ascii="Calibri" w:eastAsia="Calibri" w:hAnsi="Calibri" w:cs="Calibri"/>
              <w:sz w:val="22"/>
              <w:szCs w:val="22"/>
            </w:rPr>
            <w:t>3</w:t>
          </w:r>
          <w:r w:rsidR="006D6B99">
            <w:fldChar w:fldCharType="end"/>
          </w:r>
        </w:p>
        <w:p w14:paraId="15E1954E" w14:textId="77777777" w:rsidR="00C32719" w:rsidRDefault="00FA61E1">
          <w:pPr>
            <w:tabs>
              <w:tab w:val="right" w:pos="9637"/>
            </w:tabs>
            <w:spacing w:before="60" w:line="240" w:lineRule="auto"/>
            <w:ind w:left="0" w:hanging="2"/>
            <w:rPr>
              <w:rFonts w:ascii="Calibri" w:eastAsia="Calibri" w:hAnsi="Calibri" w:cs="Calibri"/>
              <w:sz w:val="22"/>
              <w:szCs w:val="22"/>
            </w:rPr>
          </w:pPr>
          <w:hyperlink w:anchor="_heading=h.tyjcwt">
            <w:r w:rsidR="006D6B99">
              <w:rPr>
                <w:rFonts w:ascii="Calibri" w:eastAsia="Calibri" w:hAnsi="Calibri" w:cs="Calibri"/>
                <w:sz w:val="22"/>
                <w:szCs w:val="22"/>
              </w:rPr>
              <w:t>Intended Audience</w:t>
            </w:r>
          </w:hyperlink>
          <w:r w:rsidR="006D6B99">
            <w:rPr>
              <w:rFonts w:ascii="Calibri" w:eastAsia="Calibri" w:hAnsi="Calibri" w:cs="Calibri"/>
              <w:sz w:val="22"/>
              <w:szCs w:val="22"/>
            </w:rPr>
            <w:tab/>
          </w:r>
          <w:r w:rsidR="006D6B99">
            <w:fldChar w:fldCharType="begin"/>
          </w:r>
          <w:r w:rsidR="006D6B99">
            <w:instrText xml:space="preserve"> PAGEREF _heading=h.tyjcwt \h </w:instrText>
          </w:r>
          <w:r w:rsidR="006D6B99">
            <w:fldChar w:fldCharType="separate"/>
          </w:r>
          <w:r w:rsidR="006D6B99">
            <w:rPr>
              <w:rFonts w:ascii="Calibri" w:eastAsia="Calibri" w:hAnsi="Calibri" w:cs="Calibri"/>
              <w:sz w:val="22"/>
              <w:szCs w:val="22"/>
            </w:rPr>
            <w:t>3</w:t>
          </w:r>
          <w:r w:rsidR="006D6B99">
            <w:fldChar w:fldCharType="end"/>
          </w:r>
        </w:p>
        <w:p w14:paraId="0A29A050" w14:textId="77777777" w:rsidR="00C32719" w:rsidRDefault="00FA61E1">
          <w:pPr>
            <w:tabs>
              <w:tab w:val="right" w:pos="9637"/>
            </w:tabs>
            <w:spacing w:before="60" w:line="240" w:lineRule="auto"/>
            <w:ind w:left="0" w:hanging="2"/>
            <w:rPr>
              <w:rFonts w:ascii="Calibri" w:eastAsia="Calibri" w:hAnsi="Calibri" w:cs="Calibri"/>
              <w:sz w:val="22"/>
              <w:szCs w:val="22"/>
            </w:rPr>
          </w:pPr>
          <w:hyperlink w:anchor="_heading=h.fn467h33ginh">
            <w:r w:rsidR="006D6B99">
              <w:rPr>
                <w:rFonts w:ascii="Calibri" w:eastAsia="Calibri" w:hAnsi="Calibri" w:cs="Calibri"/>
                <w:sz w:val="22"/>
                <w:szCs w:val="22"/>
              </w:rPr>
              <w:t>Project Scope</w:t>
            </w:r>
          </w:hyperlink>
          <w:r w:rsidR="006D6B99">
            <w:rPr>
              <w:rFonts w:ascii="Calibri" w:eastAsia="Calibri" w:hAnsi="Calibri" w:cs="Calibri"/>
              <w:sz w:val="22"/>
              <w:szCs w:val="22"/>
            </w:rPr>
            <w:tab/>
          </w:r>
          <w:r w:rsidR="006D6B99">
            <w:fldChar w:fldCharType="begin"/>
          </w:r>
          <w:r w:rsidR="006D6B99">
            <w:instrText xml:space="preserve"> PAGEREF _heading=h.fn467h33ginh \h </w:instrText>
          </w:r>
          <w:r w:rsidR="006D6B99">
            <w:fldChar w:fldCharType="separate"/>
          </w:r>
          <w:r w:rsidR="006D6B99">
            <w:rPr>
              <w:rFonts w:ascii="Calibri" w:eastAsia="Calibri" w:hAnsi="Calibri" w:cs="Calibri"/>
              <w:sz w:val="22"/>
              <w:szCs w:val="22"/>
            </w:rPr>
            <w:t>3</w:t>
          </w:r>
          <w:r w:rsidR="006D6B99">
            <w:fldChar w:fldCharType="end"/>
          </w:r>
        </w:p>
        <w:p w14:paraId="79F7E1C5" w14:textId="77777777" w:rsidR="00C32719" w:rsidRDefault="00FA61E1">
          <w:pPr>
            <w:tabs>
              <w:tab w:val="right" w:pos="9637"/>
            </w:tabs>
            <w:spacing w:before="60" w:line="240" w:lineRule="auto"/>
            <w:ind w:left="0" w:hanging="2"/>
            <w:rPr>
              <w:rFonts w:ascii="Calibri" w:eastAsia="Calibri" w:hAnsi="Calibri" w:cs="Calibri"/>
              <w:sz w:val="22"/>
              <w:szCs w:val="22"/>
            </w:rPr>
          </w:pPr>
          <w:hyperlink w:anchor="_heading=h.ko7364pswmva">
            <w:r w:rsidR="006D6B99">
              <w:rPr>
                <w:rFonts w:ascii="Calibri" w:eastAsia="Calibri" w:hAnsi="Calibri" w:cs="Calibri"/>
                <w:sz w:val="22"/>
                <w:szCs w:val="22"/>
              </w:rPr>
              <w:t>References</w:t>
            </w:r>
          </w:hyperlink>
          <w:r w:rsidR="006D6B99">
            <w:rPr>
              <w:rFonts w:ascii="Calibri" w:eastAsia="Calibri" w:hAnsi="Calibri" w:cs="Calibri"/>
              <w:sz w:val="22"/>
              <w:szCs w:val="22"/>
            </w:rPr>
            <w:tab/>
          </w:r>
          <w:r w:rsidR="006D6B99">
            <w:fldChar w:fldCharType="begin"/>
          </w:r>
          <w:r w:rsidR="006D6B99">
            <w:instrText xml:space="preserve"> PAGEREF _heading=h.ko7364pswmva \h </w:instrText>
          </w:r>
          <w:r w:rsidR="006D6B99">
            <w:fldChar w:fldCharType="separate"/>
          </w:r>
          <w:r w:rsidR="006D6B99">
            <w:rPr>
              <w:rFonts w:ascii="Calibri" w:eastAsia="Calibri" w:hAnsi="Calibri" w:cs="Calibri"/>
              <w:sz w:val="22"/>
              <w:szCs w:val="22"/>
            </w:rPr>
            <w:t>3</w:t>
          </w:r>
          <w:r w:rsidR="006D6B99">
            <w:fldChar w:fldCharType="end"/>
          </w:r>
        </w:p>
        <w:p w14:paraId="359D3210" w14:textId="77777777" w:rsidR="00C32719" w:rsidRDefault="00FA61E1">
          <w:pPr>
            <w:tabs>
              <w:tab w:val="right" w:pos="9637"/>
            </w:tabs>
            <w:spacing w:before="200" w:line="240" w:lineRule="auto"/>
            <w:ind w:left="0" w:hanging="2"/>
            <w:rPr>
              <w:rFonts w:ascii="Calibri" w:eastAsia="Calibri" w:hAnsi="Calibri" w:cs="Calibri"/>
              <w:sz w:val="22"/>
              <w:szCs w:val="22"/>
            </w:rPr>
          </w:pPr>
          <w:hyperlink w:anchor="_heading=h.4d34og8">
            <w:r w:rsidR="006D6B99">
              <w:rPr>
                <w:rFonts w:ascii="Calibri" w:eastAsia="Calibri" w:hAnsi="Calibri" w:cs="Calibri"/>
                <w:b/>
                <w:color w:val="901B20"/>
                <w:sz w:val="22"/>
                <w:szCs w:val="22"/>
              </w:rPr>
              <w:t>Overall Description</w:t>
            </w:r>
          </w:hyperlink>
          <w:r w:rsidR="006D6B99">
            <w:rPr>
              <w:rFonts w:ascii="Calibri" w:eastAsia="Calibri" w:hAnsi="Calibri" w:cs="Calibri"/>
              <w:b/>
              <w:sz w:val="22"/>
              <w:szCs w:val="22"/>
            </w:rPr>
            <w:tab/>
          </w:r>
          <w:r w:rsidR="006D6B99">
            <w:fldChar w:fldCharType="begin"/>
          </w:r>
          <w:r w:rsidR="006D6B99">
            <w:instrText xml:space="preserve"> PAGEREF _heading=h.4d34og8 \h </w:instrText>
          </w:r>
          <w:r w:rsidR="006D6B99">
            <w:fldChar w:fldCharType="separate"/>
          </w:r>
          <w:r w:rsidR="006D6B99">
            <w:rPr>
              <w:rFonts w:ascii="Calibri" w:eastAsia="Calibri" w:hAnsi="Calibri" w:cs="Calibri"/>
              <w:b/>
              <w:sz w:val="22"/>
              <w:szCs w:val="22"/>
            </w:rPr>
            <w:t>3</w:t>
          </w:r>
          <w:r w:rsidR="006D6B99">
            <w:fldChar w:fldCharType="end"/>
          </w:r>
        </w:p>
        <w:p w14:paraId="6A964E13" w14:textId="77777777" w:rsidR="00C32719" w:rsidRDefault="00FA61E1">
          <w:pPr>
            <w:tabs>
              <w:tab w:val="right" w:pos="9637"/>
            </w:tabs>
            <w:spacing w:before="60" w:line="240" w:lineRule="auto"/>
            <w:ind w:left="0" w:hanging="2"/>
            <w:rPr>
              <w:rFonts w:ascii="Calibri" w:eastAsia="Calibri" w:hAnsi="Calibri" w:cs="Calibri"/>
              <w:sz w:val="22"/>
              <w:szCs w:val="22"/>
            </w:rPr>
          </w:pPr>
          <w:hyperlink w:anchor="_heading=h.1kma6wxc0rem">
            <w:r w:rsidR="006D6B99">
              <w:rPr>
                <w:rFonts w:ascii="Calibri" w:eastAsia="Calibri" w:hAnsi="Calibri" w:cs="Calibri"/>
                <w:sz w:val="22"/>
                <w:szCs w:val="22"/>
              </w:rPr>
              <w:t>Product Perspective</w:t>
            </w:r>
          </w:hyperlink>
          <w:r w:rsidR="006D6B99">
            <w:rPr>
              <w:rFonts w:ascii="Calibri" w:eastAsia="Calibri" w:hAnsi="Calibri" w:cs="Calibri"/>
              <w:sz w:val="22"/>
              <w:szCs w:val="22"/>
            </w:rPr>
            <w:tab/>
          </w:r>
          <w:r w:rsidR="006D6B99">
            <w:fldChar w:fldCharType="begin"/>
          </w:r>
          <w:r w:rsidR="006D6B99">
            <w:instrText xml:space="preserve"> PAGEREF _heading=h.1kma6wxc0rem \h </w:instrText>
          </w:r>
          <w:r w:rsidR="006D6B99">
            <w:fldChar w:fldCharType="separate"/>
          </w:r>
          <w:r w:rsidR="006D6B99">
            <w:rPr>
              <w:rFonts w:ascii="Calibri" w:eastAsia="Calibri" w:hAnsi="Calibri" w:cs="Calibri"/>
              <w:sz w:val="22"/>
              <w:szCs w:val="22"/>
            </w:rPr>
            <w:t>3</w:t>
          </w:r>
          <w:r w:rsidR="006D6B99">
            <w:fldChar w:fldCharType="end"/>
          </w:r>
        </w:p>
        <w:p w14:paraId="233E2CEF" w14:textId="77777777" w:rsidR="00C32719" w:rsidRDefault="00FA61E1">
          <w:pPr>
            <w:tabs>
              <w:tab w:val="right" w:pos="9637"/>
            </w:tabs>
            <w:spacing w:before="60" w:line="240" w:lineRule="auto"/>
            <w:ind w:left="0" w:hanging="2"/>
            <w:rPr>
              <w:rFonts w:ascii="Calibri" w:eastAsia="Calibri" w:hAnsi="Calibri" w:cs="Calibri"/>
              <w:sz w:val="22"/>
              <w:szCs w:val="22"/>
            </w:rPr>
          </w:pPr>
          <w:hyperlink w:anchor="_heading=h.bnj5ye1knl7">
            <w:r w:rsidR="006D6B99">
              <w:rPr>
                <w:rFonts w:ascii="Calibri" w:eastAsia="Calibri" w:hAnsi="Calibri" w:cs="Calibri"/>
                <w:sz w:val="22"/>
                <w:szCs w:val="22"/>
              </w:rPr>
              <w:t>Product Features</w:t>
            </w:r>
          </w:hyperlink>
          <w:r w:rsidR="006D6B99">
            <w:rPr>
              <w:rFonts w:ascii="Calibri" w:eastAsia="Calibri" w:hAnsi="Calibri" w:cs="Calibri"/>
              <w:sz w:val="22"/>
              <w:szCs w:val="22"/>
            </w:rPr>
            <w:tab/>
          </w:r>
          <w:r w:rsidR="006D6B99">
            <w:fldChar w:fldCharType="begin"/>
          </w:r>
          <w:r w:rsidR="006D6B99">
            <w:instrText xml:space="preserve"> PAGEREF _heading=h.bnj5ye1knl7 \h </w:instrText>
          </w:r>
          <w:r w:rsidR="006D6B99">
            <w:fldChar w:fldCharType="separate"/>
          </w:r>
          <w:r w:rsidR="006D6B99">
            <w:rPr>
              <w:rFonts w:ascii="Calibri" w:eastAsia="Calibri" w:hAnsi="Calibri" w:cs="Calibri"/>
              <w:sz w:val="22"/>
              <w:szCs w:val="22"/>
            </w:rPr>
            <w:t>4</w:t>
          </w:r>
          <w:r w:rsidR="006D6B99">
            <w:fldChar w:fldCharType="end"/>
          </w:r>
        </w:p>
        <w:p w14:paraId="234E943C" w14:textId="77777777" w:rsidR="00C32719" w:rsidRDefault="00FA61E1">
          <w:pPr>
            <w:tabs>
              <w:tab w:val="right" w:pos="9637"/>
            </w:tabs>
            <w:spacing w:before="60" w:line="240" w:lineRule="auto"/>
            <w:ind w:left="0" w:hanging="2"/>
            <w:rPr>
              <w:rFonts w:ascii="Calibri" w:eastAsia="Calibri" w:hAnsi="Calibri" w:cs="Calibri"/>
              <w:sz w:val="22"/>
              <w:szCs w:val="22"/>
            </w:rPr>
          </w:pPr>
          <w:hyperlink w:anchor="_heading=h.4tru62xwewy6">
            <w:r w:rsidR="006D6B99">
              <w:rPr>
                <w:rFonts w:ascii="Calibri" w:eastAsia="Calibri" w:hAnsi="Calibri" w:cs="Calibri"/>
                <w:sz w:val="22"/>
                <w:szCs w:val="22"/>
              </w:rPr>
              <w:t>Operating Environment</w:t>
            </w:r>
          </w:hyperlink>
          <w:r w:rsidR="006D6B99">
            <w:rPr>
              <w:rFonts w:ascii="Calibri" w:eastAsia="Calibri" w:hAnsi="Calibri" w:cs="Calibri"/>
              <w:sz w:val="22"/>
              <w:szCs w:val="22"/>
            </w:rPr>
            <w:tab/>
          </w:r>
          <w:r w:rsidR="006D6B99">
            <w:fldChar w:fldCharType="begin"/>
          </w:r>
          <w:r w:rsidR="006D6B99">
            <w:instrText xml:space="preserve"> PAGEREF _heading=h.4tru62xwewy6 \h </w:instrText>
          </w:r>
          <w:r w:rsidR="006D6B99">
            <w:fldChar w:fldCharType="separate"/>
          </w:r>
          <w:r w:rsidR="006D6B99">
            <w:rPr>
              <w:rFonts w:ascii="Calibri" w:eastAsia="Calibri" w:hAnsi="Calibri" w:cs="Calibri"/>
              <w:sz w:val="22"/>
              <w:szCs w:val="22"/>
            </w:rPr>
            <w:t>4</w:t>
          </w:r>
          <w:r w:rsidR="006D6B99">
            <w:fldChar w:fldCharType="end"/>
          </w:r>
        </w:p>
        <w:p w14:paraId="1899793F" w14:textId="77777777" w:rsidR="00C32719" w:rsidRDefault="00FA61E1">
          <w:pPr>
            <w:tabs>
              <w:tab w:val="right" w:pos="9637"/>
            </w:tabs>
            <w:spacing w:before="60" w:line="240" w:lineRule="auto"/>
            <w:ind w:left="0" w:hanging="2"/>
            <w:rPr>
              <w:rFonts w:ascii="Calibri" w:eastAsia="Calibri" w:hAnsi="Calibri" w:cs="Calibri"/>
              <w:sz w:val="22"/>
              <w:szCs w:val="22"/>
            </w:rPr>
          </w:pPr>
          <w:hyperlink w:anchor="_heading=h.f48r5x4hvw3p">
            <w:r w:rsidR="006D6B99">
              <w:rPr>
                <w:rFonts w:ascii="Calibri" w:eastAsia="Calibri" w:hAnsi="Calibri" w:cs="Calibri"/>
                <w:sz w:val="22"/>
                <w:szCs w:val="22"/>
              </w:rPr>
              <w:t>Design and Implementation Constraints</w:t>
            </w:r>
          </w:hyperlink>
          <w:r w:rsidR="006D6B99">
            <w:rPr>
              <w:rFonts w:ascii="Calibri" w:eastAsia="Calibri" w:hAnsi="Calibri" w:cs="Calibri"/>
              <w:sz w:val="22"/>
              <w:szCs w:val="22"/>
            </w:rPr>
            <w:tab/>
          </w:r>
          <w:r w:rsidR="006D6B99">
            <w:fldChar w:fldCharType="begin"/>
          </w:r>
          <w:r w:rsidR="006D6B99">
            <w:instrText xml:space="preserve"> PAGEREF _heading=h.f48r5x4hvw3p \h </w:instrText>
          </w:r>
          <w:r w:rsidR="006D6B99">
            <w:fldChar w:fldCharType="separate"/>
          </w:r>
          <w:r w:rsidR="006D6B99">
            <w:rPr>
              <w:rFonts w:ascii="Calibri" w:eastAsia="Calibri" w:hAnsi="Calibri" w:cs="Calibri"/>
              <w:sz w:val="22"/>
              <w:szCs w:val="22"/>
            </w:rPr>
            <w:t>4</w:t>
          </w:r>
          <w:r w:rsidR="006D6B99">
            <w:fldChar w:fldCharType="end"/>
          </w:r>
        </w:p>
        <w:p w14:paraId="52CD293F" w14:textId="77777777" w:rsidR="00C32719" w:rsidRDefault="00FA61E1">
          <w:pPr>
            <w:tabs>
              <w:tab w:val="right" w:pos="9637"/>
            </w:tabs>
            <w:spacing w:before="60" w:line="240" w:lineRule="auto"/>
            <w:ind w:left="0" w:hanging="2"/>
            <w:rPr>
              <w:rFonts w:ascii="Calibri" w:eastAsia="Calibri" w:hAnsi="Calibri" w:cs="Calibri"/>
              <w:sz w:val="22"/>
              <w:szCs w:val="22"/>
            </w:rPr>
          </w:pPr>
          <w:hyperlink w:anchor="_heading=h.wkyx09yqzmj1">
            <w:r w:rsidR="006D6B99">
              <w:rPr>
                <w:rFonts w:ascii="Calibri" w:eastAsia="Calibri" w:hAnsi="Calibri" w:cs="Calibri"/>
                <w:sz w:val="22"/>
                <w:szCs w:val="22"/>
              </w:rPr>
              <w:t>User Documentation</w:t>
            </w:r>
          </w:hyperlink>
          <w:r w:rsidR="006D6B99">
            <w:rPr>
              <w:rFonts w:ascii="Calibri" w:eastAsia="Calibri" w:hAnsi="Calibri" w:cs="Calibri"/>
              <w:sz w:val="22"/>
              <w:szCs w:val="22"/>
            </w:rPr>
            <w:tab/>
          </w:r>
          <w:r w:rsidR="006D6B99">
            <w:fldChar w:fldCharType="begin"/>
          </w:r>
          <w:r w:rsidR="006D6B99">
            <w:instrText xml:space="preserve"> PAGEREF _heading=h.wkyx09yqzmj1 \h </w:instrText>
          </w:r>
          <w:r w:rsidR="006D6B99">
            <w:fldChar w:fldCharType="separate"/>
          </w:r>
          <w:r w:rsidR="006D6B99">
            <w:rPr>
              <w:rFonts w:ascii="Calibri" w:eastAsia="Calibri" w:hAnsi="Calibri" w:cs="Calibri"/>
              <w:sz w:val="22"/>
              <w:szCs w:val="22"/>
            </w:rPr>
            <w:t>4</w:t>
          </w:r>
          <w:r w:rsidR="006D6B99">
            <w:fldChar w:fldCharType="end"/>
          </w:r>
        </w:p>
        <w:p w14:paraId="23B43B0B" w14:textId="77777777" w:rsidR="00C32719" w:rsidRDefault="00FA61E1">
          <w:pPr>
            <w:tabs>
              <w:tab w:val="right" w:pos="9637"/>
            </w:tabs>
            <w:spacing w:before="60" w:line="240" w:lineRule="auto"/>
            <w:ind w:left="0" w:hanging="2"/>
            <w:rPr>
              <w:rFonts w:ascii="Calibri" w:eastAsia="Calibri" w:hAnsi="Calibri" w:cs="Calibri"/>
              <w:sz w:val="22"/>
              <w:szCs w:val="22"/>
            </w:rPr>
          </w:pPr>
          <w:hyperlink w:anchor="_heading=h.v5d1ovpnyd7j">
            <w:r w:rsidR="006D6B99">
              <w:rPr>
                <w:rFonts w:ascii="Calibri" w:eastAsia="Calibri" w:hAnsi="Calibri" w:cs="Calibri"/>
                <w:sz w:val="22"/>
                <w:szCs w:val="22"/>
              </w:rPr>
              <w:t>Assumptions and Dependencies</w:t>
            </w:r>
          </w:hyperlink>
          <w:r w:rsidR="006D6B99">
            <w:rPr>
              <w:rFonts w:ascii="Calibri" w:eastAsia="Calibri" w:hAnsi="Calibri" w:cs="Calibri"/>
              <w:sz w:val="22"/>
              <w:szCs w:val="22"/>
            </w:rPr>
            <w:tab/>
          </w:r>
          <w:r w:rsidR="006D6B99">
            <w:fldChar w:fldCharType="begin"/>
          </w:r>
          <w:r w:rsidR="006D6B99">
            <w:instrText xml:space="preserve"> PAGEREF _heading=h.v5d1ovpnyd7j \h </w:instrText>
          </w:r>
          <w:r w:rsidR="006D6B99">
            <w:fldChar w:fldCharType="separate"/>
          </w:r>
          <w:r w:rsidR="006D6B99">
            <w:rPr>
              <w:rFonts w:ascii="Calibri" w:eastAsia="Calibri" w:hAnsi="Calibri" w:cs="Calibri"/>
              <w:sz w:val="22"/>
              <w:szCs w:val="22"/>
            </w:rPr>
            <w:t>4</w:t>
          </w:r>
          <w:r w:rsidR="006D6B99">
            <w:fldChar w:fldCharType="end"/>
          </w:r>
        </w:p>
        <w:p w14:paraId="5449D0B7" w14:textId="77777777" w:rsidR="00C32719" w:rsidRDefault="00FA61E1">
          <w:pPr>
            <w:tabs>
              <w:tab w:val="right" w:pos="9637"/>
            </w:tabs>
            <w:spacing w:before="200" w:line="240" w:lineRule="auto"/>
            <w:ind w:left="0" w:hanging="2"/>
            <w:rPr>
              <w:rFonts w:ascii="Calibri" w:eastAsia="Calibri" w:hAnsi="Calibri" w:cs="Calibri"/>
              <w:sz w:val="22"/>
              <w:szCs w:val="22"/>
            </w:rPr>
          </w:pPr>
          <w:hyperlink w:anchor="_heading=h.xh7446cgqga6">
            <w:r w:rsidR="006D6B99">
              <w:rPr>
                <w:rFonts w:ascii="Calibri" w:eastAsia="Calibri" w:hAnsi="Calibri" w:cs="Calibri"/>
                <w:b/>
                <w:color w:val="901B20"/>
                <w:sz w:val="22"/>
                <w:szCs w:val="22"/>
              </w:rPr>
              <w:t>System Features [Functional Requirements]</w:t>
            </w:r>
          </w:hyperlink>
          <w:r w:rsidR="006D6B99">
            <w:rPr>
              <w:rFonts w:ascii="Calibri" w:eastAsia="Calibri" w:hAnsi="Calibri" w:cs="Calibri"/>
              <w:b/>
              <w:sz w:val="22"/>
              <w:szCs w:val="22"/>
            </w:rPr>
            <w:tab/>
          </w:r>
          <w:r w:rsidR="006D6B99">
            <w:fldChar w:fldCharType="begin"/>
          </w:r>
          <w:r w:rsidR="006D6B99">
            <w:instrText xml:space="preserve"> PAGEREF _heading=h.xh7446cgqga6 \h </w:instrText>
          </w:r>
          <w:r w:rsidR="006D6B99">
            <w:fldChar w:fldCharType="separate"/>
          </w:r>
          <w:r w:rsidR="006D6B99">
            <w:rPr>
              <w:rFonts w:ascii="Calibri" w:eastAsia="Calibri" w:hAnsi="Calibri" w:cs="Calibri"/>
              <w:b/>
              <w:sz w:val="22"/>
              <w:szCs w:val="22"/>
            </w:rPr>
            <w:t>5</w:t>
          </w:r>
          <w:r w:rsidR="006D6B99">
            <w:fldChar w:fldCharType="end"/>
          </w:r>
        </w:p>
        <w:p w14:paraId="2ED8CD68" w14:textId="77777777" w:rsidR="00C32719" w:rsidRDefault="00FA61E1">
          <w:pPr>
            <w:tabs>
              <w:tab w:val="right" w:pos="9637"/>
            </w:tabs>
            <w:spacing w:before="200" w:line="240" w:lineRule="auto"/>
            <w:ind w:left="0" w:hanging="2"/>
            <w:rPr>
              <w:rFonts w:ascii="Calibri" w:eastAsia="Calibri" w:hAnsi="Calibri" w:cs="Calibri"/>
              <w:sz w:val="22"/>
              <w:szCs w:val="22"/>
            </w:rPr>
          </w:pPr>
          <w:hyperlink w:anchor="_heading=h.2jxsxqh">
            <w:r w:rsidR="006D6B99">
              <w:rPr>
                <w:rFonts w:ascii="Calibri" w:eastAsia="Calibri" w:hAnsi="Calibri" w:cs="Calibri"/>
                <w:b/>
                <w:color w:val="901B20"/>
                <w:sz w:val="22"/>
                <w:szCs w:val="22"/>
              </w:rPr>
              <w:t>External Interface Requirements</w:t>
            </w:r>
          </w:hyperlink>
          <w:r w:rsidR="006D6B99">
            <w:rPr>
              <w:rFonts w:ascii="Calibri" w:eastAsia="Calibri" w:hAnsi="Calibri" w:cs="Calibri"/>
              <w:b/>
              <w:sz w:val="22"/>
              <w:szCs w:val="22"/>
            </w:rPr>
            <w:tab/>
          </w:r>
          <w:r w:rsidR="006D6B99">
            <w:fldChar w:fldCharType="begin"/>
          </w:r>
          <w:r w:rsidR="006D6B99">
            <w:instrText xml:space="preserve"> PAGEREF _heading=h.2jxsxqh \h </w:instrText>
          </w:r>
          <w:r w:rsidR="006D6B99">
            <w:fldChar w:fldCharType="separate"/>
          </w:r>
          <w:r w:rsidR="006D6B99">
            <w:rPr>
              <w:rFonts w:ascii="Calibri" w:eastAsia="Calibri" w:hAnsi="Calibri" w:cs="Calibri"/>
              <w:b/>
              <w:sz w:val="22"/>
              <w:szCs w:val="22"/>
            </w:rPr>
            <w:t>6</w:t>
          </w:r>
          <w:r w:rsidR="006D6B99">
            <w:fldChar w:fldCharType="end"/>
          </w:r>
        </w:p>
        <w:p w14:paraId="4E4CC8DA" w14:textId="77777777" w:rsidR="00C32719" w:rsidRDefault="00FA61E1">
          <w:pPr>
            <w:tabs>
              <w:tab w:val="right" w:pos="9637"/>
            </w:tabs>
            <w:spacing w:before="60" w:line="240" w:lineRule="auto"/>
            <w:ind w:left="0" w:hanging="2"/>
            <w:rPr>
              <w:rFonts w:ascii="Calibri" w:eastAsia="Calibri" w:hAnsi="Calibri" w:cs="Calibri"/>
              <w:sz w:val="22"/>
              <w:szCs w:val="22"/>
            </w:rPr>
          </w:pPr>
          <w:hyperlink w:anchor="_heading=h.mwp4ca5sjhf5">
            <w:r w:rsidR="006D6B99">
              <w:rPr>
                <w:rFonts w:ascii="Calibri" w:eastAsia="Calibri" w:hAnsi="Calibri" w:cs="Calibri"/>
                <w:sz w:val="22"/>
                <w:szCs w:val="22"/>
              </w:rPr>
              <w:t>4.1  User Interfaces</w:t>
            </w:r>
          </w:hyperlink>
          <w:r w:rsidR="006D6B99">
            <w:rPr>
              <w:rFonts w:ascii="Calibri" w:eastAsia="Calibri" w:hAnsi="Calibri" w:cs="Calibri"/>
              <w:sz w:val="22"/>
              <w:szCs w:val="22"/>
            </w:rPr>
            <w:tab/>
          </w:r>
          <w:r w:rsidR="006D6B99">
            <w:fldChar w:fldCharType="begin"/>
          </w:r>
          <w:r w:rsidR="006D6B99">
            <w:instrText xml:space="preserve"> PAGEREF _heading=h.mwp4ca5sjhf5 \h </w:instrText>
          </w:r>
          <w:r w:rsidR="006D6B99">
            <w:fldChar w:fldCharType="separate"/>
          </w:r>
          <w:r w:rsidR="006D6B99">
            <w:rPr>
              <w:rFonts w:ascii="Calibri" w:eastAsia="Calibri" w:hAnsi="Calibri" w:cs="Calibri"/>
              <w:sz w:val="22"/>
              <w:szCs w:val="22"/>
            </w:rPr>
            <w:t>6</w:t>
          </w:r>
          <w:r w:rsidR="006D6B99">
            <w:fldChar w:fldCharType="end"/>
          </w:r>
        </w:p>
        <w:p w14:paraId="72C22444" w14:textId="77777777" w:rsidR="00C32719" w:rsidRDefault="00FA61E1">
          <w:pPr>
            <w:tabs>
              <w:tab w:val="right" w:pos="9637"/>
            </w:tabs>
            <w:spacing w:before="60" w:line="240" w:lineRule="auto"/>
            <w:ind w:left="0" w:hanging="2"/>
            <w:rPr>
              <w:rFonts w:ascii="Calibri" w:eastAsia="Calibri" w:hAnsi="Calibri" w:cs="Calibri"/>
              <w:sz w:val="22"/>
              <w:szCs w:val="22"/>
            </w:rPr>
          </w:pPr>
          <w:hyperlink w:anchor="_heading=h.fxsn5oaqnip1">
            <w:r w:rsidR="006D6B99">
              <w:rPr>
                <w:rFonts w:ascii="Calibri" w:eastAsia="Calibri" w:hAnsi="Calibri" w:cs="Calibri"/>
                <w:sz w:val="22"/>
                <w:szCs w:val="22"/>
              </w:rPr>
              <w:t>4.2  Hardware Interfaces</w:t>
            </w:r>
          </w:hyperlink>
          <w:r w:rsidR="006D6B99">
            <w:rPr>
              <w:rFonts w:ascii="Calibri" w:eastAsia="Calibri" w:hAnsi="Calibri" w:cs="Calibri"/>
              <w:sz w:val="22"/>
              <w:szCs w:val="22"/>
            </w:rPr>
            <w:tab/>
          </w:r>
          <w:r w:rsidR="006D6B99">
            <w:fldChar w:fldCharType="begin"/>
          </w:r>
          <w:r w:rsidR="006D6B99">
            <w:instrText xml:space="preserve"> PAGEREF _heading=h.fxsn5oaqnip1 \h </w:instrText>
          </w:r>
          <w:r w:rsidR="006D6B99">
            <w:fldChar w:fldCharType="separate"/>
          </w:r>
          <w:r w:rsidR="006D6B99">
            <w:rPr>
              <w:rFonts w:ascii="Calibri" w:eastAsia="Calibri" w:hAnsi="Calibri" w:cs="Calibri"/>
              <w:sz w:val="22"/>
              <w:szCs w:val="22"/>
            </w:rPr>
            <w:t>8</w:t>
          </w:r>
          <w:r w:rsidR="006D6B99">
            <w:fldChar w:fldCharType="end"/>
          </w:r>
        </w:p>
        <w:p w14:paraId="1CF63313" w14:textId="77777777" w:rsidR="00C32719" w:rsidRDefault="00FA61E1">
          <w:pPr>
            <w:tabs>
              <w:tab w:val="right" w:pos="9637"/>
            </w:tabs>
            <w:spacing w:before="60" w:line="240" w:lineRule="auto"/>
            <w:ind w:left="0" w:hanging="2"/>
            <w:rPr>
              <w:rFonts w:ascii="Calibri" w:eastAsia="Calibri" w:hAnsi="Calibri" w:cs="Calibri"/>
              <w:sz w:val="22"/>
              <w:szCs w:val="22"/>
            </w:rPr>
          </w:pPr>
          <w:hyperlink w:anchor="_heading=h.neb7ddunpej">
            <w:r w:rsidR="006D6B99">
              <w:rPr>
                <w:rFonts w:ascii="Calibri" w:eastAsia="Calibri" w:hAnsi="Calibri" w:cs="Calibri"/>
                <w:sz w:val="22"/>
                <w:szCs w:val="22"/>
              </w:rPr>
              <w:t>4.3  Software Interfaces</w:t>
            </w:r>
          </w:hyperlink>
          <w:r w:rsidR="006D6B99">
            <w:rPr>
              <w:rFonts w:ascii="Calibri" w:eastAsia="Calibri" w:hAnsi="Calibri" w:cs="Calibri"/>
              <w:sz w:val="22"/>
              <w:szCs w:val="22"/>
            </w:rPr>
            <w:tab/>
          </w:r>
          <w:r w:rsidR="006D6B99">
            <w:fldChar w:fldCharType="begin"/>
          </w:r>
          <w:r w:rsidR="006D6B99">
            <w:instrText xml:space="preserve"> PAGEREF _heading=h.neb7ddunpej \h </w:instrText>
          </w:r>
          <w:r w:rsidR="006D6B99">
            <w:fldChar w:fldCharType="separate"/>
          </w:r>
          <w:r w:rsidR="006D6B99">
            <w:rPr>
              <w:rFonts w:ascii="Calibri" w:eastAsia="Calibri" w:hAnsi="Calibri" w:cs="Calibri"/>
              <w:sz w:val="22"/>
              <w:szCs w:val="22"/>
            </w:rPr>
            <w:t>8</w:t>
          </w:r>
          <w:r w:rsidR="006D6B99">
            <w:fldChar w:fldCharType="end"/>
          </w:r>
        </w:p>
        <w:p w14:paraId="2C1228CF" w14:textId="77777777" w:rsidR="00C32719" w:rsidRDefault="00FA61E1">
          <w:pPr>
            <w:tabs>
              <w:tab w:val="right" w:pos="9637"/>
            </w:tabs>
            <w:spacing w:before="200" w:line="240" w:lineRule="auto"/>
            <w:ind w:left="0" w:hanging="2"/>
            <w:rPr>
              <w:rFonts w:ascii="Calibri" w:eastAsia="Calibri" w:hAnsi="Calibri" w:cs="Calibri"/>
              <w:sz w:val="22"/>
              <w:szCs w:val="22"/>
            </w:rPr>
          </w:pPr>
          <w:hyperlink w:anchor="_heading=h.3j2qqm3">
            <w:r w:rsidR="006D6B99">
              <w:rPr>
                <w:rFonts w:ascii="Calibri" w:eastAsia="Calibri" w:hAnsi="Calibri" w:cs="Calibri"/>
                <w:b/>
                <w:color w:val="901B20"/>
                <w:sz w:val="22"/>
                <w:szCs w:val="22"/>
              </w:rPr>
              <w:t>Nonfunctional Requirements</w:t>
            </w:r>
          </w:hyperlink>
          <w:r w:rsidR="006D6B99">
            <w:rPr>
              <w:rFonts w:ascii="Calibri" w:eastAsia="Calibri" w:hAnsi="Calibri" w:cs="Calibri"/>
              <w:b/>
              <w:sz w:val="22"/>
              <w:szCs w:val="22"/>
            </w:rPr>
            <w:tab/>
          </w:r>
          <w:r w:rsidR="006D6B99">
            <w:fldChar w:fldCharType="begin"/>
          </w:r>
          <w:r w:rsidR="006D6B99">
            <w:instrText xml:space="preserve"> PAGEREF _heading=h.3j2qqm3 \h </w:instrText>
          </w:r>
          <w:r w:rsidR="006D6B99">
            <w:fldChar w:fldCharType="separate"/>
          </w:r>
          <w:r w:rsidR="006D6B99">
            <w:rPr>
              <w:rFonts w:ascii="Calibri" w:eastAsia="Calibri" w:hAnsi="Calibri" w:cs="Calibri"/>
              <w:b/>
              <w:sz w:val="22"/>
              <w:szCs w:val="22"/>
            </w:rPr>
            <w:t>8</w:t>
          </w:r>
          <w:r w:rsidR="006D6B99">
            <w:fldChar w:fldCharType="end"/>
          </w:r>
        </w:p>
        <w:p w14:paraId="4FB45CEC" w14:textId="77777777" w:rsidR="00C32719" w:rsidRDefault="00FA61E1">
          <w:pPr>
            <w:tabs>
              <w:tab w:val="right" w:pos="9637"/>
            </w:tabs>
            <w:spacing w:before="60" w:line="240" w:lineRule="auto"/>
            <w:ind w:left="0" w:hanging="2"/>
            <w:rPr>
              <w:rFonts w:ascii="Calibri" w:eastAsia="Calibri" w:hAnsi="Calibri" w:cs="Calibri"/>
              <w:sz w:val="22"/>
              <w:szCs w:val="22"/>
            </w:rPr>
          </w:pPr>
          <w:hyperlink w:anchor="_heading=h.7y73ceq3xjc2">
            <w:r w:rsidR="006D6B99">
              <w:rPr>
                <w:rFonts w:ascii="Calibri" w:eastAsia="Calibri" w:hAnsi="Calibri" w:cs="Calibri"/>
                <w:sz w:val="22"/>
                <w:szCs w:val="22"/>
              </w:rPr>
              <w:t>Performance Requirements</w:t>
            </w:r>
          </w:hyperlink>
          <w:r w:rsidR="006D6B99">
            <w:rPr>
              <w:rFonts w:ascii="Calibri" w:eastAsia="Calibri" w:hAnsi="Calibri" w:cs="Calibri"/>
              <w:sz w:val="22"/>
              <w:szCs w:val="22"/>
            </w:rPr>
            <w:tab/>
          </w:r>
          <w:r w:rsidR="006D6B99">
            <w:fldChar w:fldCharType="begin"/>
          </w:r>
          <w:r w:rsidR="006D6B99">
            <w:instrText xml:space="preserve"> PAGEREF _heading=h.7y73ceq3xjc2 \h </w:instrText>
          </w:r>
          <w:r w:rsidR="006D6B99">
            <w:fldChar w:fldCharType="separate"/>
          </w:r>
          <w:r w:rsidR="006D6B99">
            <w:rPr>
              <w:rFonts w:ascii="Calibri" w:eastAsia="Calibri" w:hAnsi="Calibri" w:cs="Calibri"/>
              <w:sz w:val="22"/>
              <w:szCs w:val="22"/>
            </w:rPr>
            <w:t>8</w:t>
          </w:r>
          <w:r w:rsidR="006D6B99">
            <w:fldChar w:fldCharType="end"/>
          </w:r>
        </w:p>
        <w:p w14:paraId="555DADC3" w14:textId="77777777" w:rsidR="00C32719" w:rsidRDefault="00FA61E1">
          <w:pPr>
            <w:tabs>
              <w:tab w:val="right" w:pos="9637"/>
            </w:tabs>
            <w:spacing w:before="60" w:line="240" w:lineRule="auto"/>
            <w:ind w:left="0" w:hanging="2"/>
            <w:rPr>
              <w:rFonts w:ascii="Calibri" w:eastAsia="Calibri" w:hAnsi="Calibri" w:cs="Calibri"/>
              <w:sz w:val="22"/>
              <w:szCs w:val="22"/>
            </w:rPr>
          </w:pPr>
          <w:hyperlink w:anchor="_heading=h.56zqu7furf2t">
            <w:r w:rsidR="006D6B99">
              <w:rPr>
                <w:rFonts w:ascii="Calibri" w:eastAsia="Calibri" w:hAnsi="Calibri" w:cs="Calibri"/>
                <w:sz w:val="22"/>
                <w:szCs w:val="22"/>
              </w:rPr>
              <w:t>Safety Requirements</w:t>
            </w:r>
          </w:hyperlink>
          <w:r w:rsidR="006D6B99">
            <w:rPr>
              <w:rFonts w:ascii="Calibri" w:eastAsia="Calibri" w:hAnsi="Calibri" w:cs="Calibri"/>
              <w:sz w:val="22"/>
              <w:szCs w:val="22"/>
            </w:rPr>
            <w:tab/>
          </w:r>
          <w:r w:rsidR="006D6B99">
            <w:fldChar w:fldCharType="begin"/>
          </w:r>
          <w:r w:rsidR="006D6B99">
            <w:instrText xml:space="preserve"> PAGEREF _heading=h.56zqu7furf2t \h </w:instrText>
          </w:r>
          <w:r w:rsidR="006D6B99">
            <w:fldChar w:fldCharType="separate"/>
          </w:r>
          <w:r w:rsidR="006D6B99">
            <w:rPr>
              <w:rFonts w:ascii="Calibri" w:eastAsia="Calibri" w:hAnsi="Calibri" w:cs="Calibri"/>
              <w:sz w:val="22"/>
              <w:szCs w:val="22"/>
            </w:rPr>
            <w:t>8</w:t>
          </w:r>
          <w:r w:rsidR="006D6B99">
            <w:fldChar w:fldCharType="end"/>
          </w:r>
        </w:p>
        <w:p w14:paraId="05DFFE7D" w14:textId="77777777" w:rsidR="00C32719" w:rsidRDefault="00FA61E1">
          <w:pPr>
            <w:tabs>
              <w:tab w:val="right" w:pos="9637"/>
            </w:tabs>
            <w:spacing w:before="60" w:line="240" w:lineRule="auto"/>
            <w:ind w:left="0" w:hanging="2"/>
            <w:rPr>
              <w:rFonts w:ascii="Calibri" w:eastAsia="Calibri" w:hAnsi="Calibri" w:cs="Calibri"/>
              <w:sz w:val="22"/>
              <w:szCs w:val="22"/>
            </w:rPr>
          </w:pPr>
          <w:hyperlink w:anchor="_heading=h.j25u5drdw7uo">
            <w:r w:rsidR="006D6B99">
              <w:rPr>
                <w:rFonts w:ascii="Calibri" w:eastAsia="Calibri" w:hAnsi="Calibri" w:cs="Calibri"/>
                <w:sz w:val="22"/>
                <w:szCs w:val="22"/>
              </w:rPr>
              <w:t>Security Requirements</w:t>
            </w:r>
          </w:hyperlink>
          <w:r w:rsidR="006D6B99">
            <w:rPr>
              <w:rFonts w:ascii="Calibri" w:eastAsia="Calibri" w:hAnsi="Calibri" w:cs="Calibri"/>
              <w:sz w:val="22"/>
              <w:szCs w:val="22"/>
            </w:rPr>
            <w:tab/>
          </w:r>
          <w:r w:rsidR="006D6B99">
            <w:fldChar w:fldCharType="begin"/>
          </w:r>
          <w:r w:rsidR="006D6B99">
            <w:instrText xml:space="preserve"> PAGEREF _heading=h.j25u5drdw7uo \h </w:instrText>
          </w:r>
          <w:r w:rsidR="006D6B99">
            <w:fldChar w:fldCharType="separate"/>
          </w:r>
          <w:r w:rsidR="006D6B99">
            <w:rPr>
              <w:rFonts w:ascii="Calibri" w:eastAsia="Calibri" w:hAnsi="Calibri" w:cs="Calibri"/>
              <w:sz w:val="22"/>
              <w:szCs w:val="22"/>
            </w:rPr>
            <w:t>8</w:t>
          </w:r>
          <w:r w:rsidR="006D6B99">
            <w:fldChar w:fldCharType="end"/>
          </w:r>
        </w:p>
        <w:p w14:paraId="7D32C36B" w14:textId="77777777" w:rsidR="00C32719" w:rsidRDefault="00FA61E1">
          <w:pPr>
            <w:tabs>
              <w:tab w:val="right" w:pos="9637"/>
            </w:tabs>
            <w:spacing w:before="60" w:line="240" w:lineRule="auto"/>
            <w:ind w:left="0" w:hanging="2"/>
            <w:rPr>
              <w:rFonts w:ascii="Calibri" w:eastAsia="Calibri" w:hAnsi="Calibri" w:cs="Calibri"/>
              <w:sz w:val="22"/>
              <w:szCs w:val="22"/>
            </w:rPr>
          </w:pPr>
          <w:hyperlink w:anchor="_heading=h.nkb8becbynyj">
            <w:r w:rsidR="006D6B99">
              <w:rPr>
                <w:rFonts w:ascii="Calibri" w:eastAsia="Calibri" w:hAnsi="Calibri" w:cs="Calibri"/>
                <w:sz w:val="22"/>
                <w:szCs w:val="22"/>
              </w:rPr>
              <w:t>Software Quality Attributes</w:t>
            </w:r>
          </w:hyperlink>
          <w:r w:rsidR="006D6B99">
            <w:rPr>
              <w:rFonts w:ascii="Calibri" w:eastAsia="Calibri" w:hAnsi="Calibri" w:cs="Calibri"/>
              <w:sz w:val="22"/>
              <w:szCs w:val="22"/>
            </w:rPr>
            <w:tab/>
          </w:r>
          <w:r w:rsidR="006D6B99">
            <w:fldChar w:fldCharType="begin"/>
          </w:r>
          <w:r w:rsidR="006D6B99">
            <w:instrText xml:space="preserve"> PAGEREF _heading=h.nkb8becbynyj \h </w:instrText>
          </w:r>
          <w:r w:rsidR="006D6B99">
            <w:fldChar w:fldCharType="separate"/>
          </w:r>
          <w:r w:rsidR="006D6B99">
            <w:rPr>
              <w:rFonts w:ascii="Calibri" w:eastAsia="Calibri" w:hAnsi="Calibri" w:cs="Calibri"/>
              <w:sz w:val="22"/>
              <w:szCs w:val="22"/>
            </w:rPr>
            <w:t>9</w:t>
          </w:r>
          <w:r w:rsidR="006D6B99">
            <w:fldChar w:fldCharType="end"/>
          </w:r>
        </w:p>
        <w:p w14:paraId="07E968E6" w14:textId="321781F8" w:rsidR="00C32719" w:rsidRPr="00A5252F" w:rsidRDefault="00FA61E1" w:rsidP="00A5252F">
          <w:pPr>
            <w:tabs>
              <w:tab w:val="right" w:pos="9637"/>
            </w:tabs>
            <w:spacing w:before="200" w:after="80" w:line="240" w:lineRule="auto"/>
            <w:ind w:left="0" w:hanging="2"/>
            <w:rPr>
              <w:rFonts w:ascii="Calibri" w:eastAsia="Calibri" w:hAnsi="Calibri" w:cs="Calibri"/>
              <w:sz w:val="22"/>
              <w:szCs w:val="22"/>
            </w:rPr>
          </w:pPr>
          <w:hyperlink w:anchor="_heading=h.12l7m1xziul0">
            <w:r w:rsidR="006D6B99">
              <w:rPr>
                <w:rFonts w:ascii="Calibri" w:eastAsia="Calibri" w:hAnsi="Calibri" w:cs="Calibri"/>
                <w:b/>
                <w:color w:val="901B20"/>
                <w:sz w:val="22"/>
                <w:szCs w:val="22"/>
              </w:rPr>
              <w:t>Other Requirements</w:t>
            </w:r>
          </w:hyperlink>
          <w:r w:rsidR="006D6B99">
            <w:rPr>
              <w:rFonts w:ascii="Calibri" w:eastAsia="Calibri" w:hAnsi="Calibri" w:cs="Calibri"/>
              <w:b/>
              <w:sz w:val="22"/>
              <w:szCs w:val="22"/>
            </w:rPr>
            <w:tab/>
          </w:r>
          <w:r w:rsidR="006D6B99">
            <w:fldChar w:fldCharType="begin"/>
          </w:r>
          <w:r w:rsidR="006D6B99">
            <w:instrText xml:space="preserve"> PAGEREF _heading=h.12l7m1xziul0 \h </w:instrText>
          </w:r>
          <w:r w:rsidR="006D6B99">
            <w:fldChar w:fldCharType="separate"/>
          </w:r>
          <w:r w:rsidR="006D6B99">
            <w:rPr>
              <w:rFonts w:ascii="Calibri" w:eastAsia="Calibri" w:hAnsi="Calibri" w:cs="Calibri"/>
              <w:b/>
              <w:sz w:val="22"/>
              <w:szCs w:val="22"/>
            </w:rPr>
            <w:t>9</w:t>
          </w:r>
          <w:r w:rsidR="006D6B99">
            <w:fldChar w:fldCharType="end"/>
          </w:r>
          <w:r w:rsidR="006D6B99">
            <w:fldChar w:fldCharType="end"/>
          </w:r>
        </w:p>
      </w:sdtContent>
    </w:sdt>
    <w:p w14:paraId="2069E35F" w14:textId="77777777" w:rsidR="00C32719" w:rsidRDefault="00C32719">
      <w:pPr>
        <w:ind w:left="0" w:hanging="2"/>
        <w:rPr>
          <w:rFonts w:ascii="Times New Roman" w:eastAsia="Times New Roman" w:hAnsi="Times New Roman" w:cs="Times New Roman"/>
        </w:rPr>
      </w:pPr>
      <w:bookmarkStart w:id="1" w:name="_heading=h.30j0zll" w:colFirst="0" w:colLast="0"/>
      <w:bookmarkEnd w:id="1"/>
    </w:p>
    <w:p w14:paraId="1944869C" w14:textId="77777777" w:rsidR="00C32719" w:rsidRDefault="006D6B99">
      <w:pPr>
        <w:keepNext/>
        <w:keepLines/>
        <w:pBdr>
          <w:top w:val="nil"/>
          <w:left w:val="nil"/>
          <w:bottom w:val="nil"/>
          <w:right w:val="nil"/>
          <w:between w:val="nil"/>
        </w:pBdr>
        <w:spacing w:before="120" w:after="240" w:line="240" w:lineRule="auto"/>
        <w:ind w:left="2" w:hanging="4"/>
        <w:rPr>
          <w:b/>
          <w:color w:val="000000"/>
          <w:sz w:val="36"/>
          <w:szCs w:val="36"/>
        </w:rPr>
      </w:pPr>
      <w:r>
        <w:rPr>
          <w:b/>
          <w:color w:val="000000"/>
          <w:sz w:val="36"/>
          <w:szCs w:val="36"/>
        </w:rPr>
        <w:t>Revision History</w:t>
      </w:r>
    </w:p>
    <w:tbl>
      <w:tblPr>
        <w:tblStyle w:val="a"/>
        <w:tblW w:w="986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160"/>
        <w:gridCol w:w="1335"/>
        <w:gridCol w:w="4789"/>
        <w:gridCol w:w="1584"/>
      </w:tblGrid>
      <w:tr w:rsidR="00C32719" w14:paraId="011FCDCA" w14:textId="77777777" w:rsidTr="00647FCE">
        <w:tc>
          <w:tcPr>
            <w:tcW w:w="2160" w:type="dxa"/>
            <w:tcBorders>
              <w:top w:val="single" w:sz="12" w:space="0" w:color="000000"/>
              <w:bottom w:val="single" w:sz="12" w:space="0" w:color="000000"/>
            </w:tcBorders>
          </w:tcPr>
          <w:p w14:paraId="74ECD301" w14:textId="77777777" w:rsidR="00C32719" w:rsidRDefault="006D6B99">
            <w:pPr>
              <w:spacing w:before="40" w:after="40"/>
              <w:ind w:left="0" w:hanging="2"/>
            </w:pPr>
            <w:r>
              <w:rPr>
                <w:b/>
              </w:rPr>
              <w:t>Name</w:t>
            </w:r>
          </w:p>
        </w:tc>
        <w:tc>
          <w:tcPr>
            <w:tcW w:w="1335" w:type="dxa"/>
            <w:tcBorders>
              <w:top w:val="single" w:sz="12" w:space="0" w:color="000000"/>
              <w:bottom w:val="single" w:sz="12" w:space="0" w:color="000000"/>
            </w:tcBorders>
          </w:tcPr>
          <w:p w14:paraId="3C67C061" w14:textId="77777777" w:rsidR="00C32719" w:rsidRDefault="006D6B99">
            <w:pPr>
              <w:spacing w:before="40" w:after="40"/>
              <w:ind w:left="0" w:hanging="2"/>
            </w:pPr>
            <w:r>
              <w:rPr>
                <w:b/>
              </w:rPr>
              <w:t>Date</w:t>
            </w:r>
          </w:p>
        </w:tc>
        <w:tc>
          <w:tcPr>
            <w:tcW w:w="4789" w:type="dxa"/>
            <w:tcBorders>
              <w:top w:val="single" w:sz="12" w:space="0" w:color="000000"/>
              <w:bottom w:val="single" w:sz="12" w:space="0" w:color="000000"/>
            </w:tcBorders>
          </w:tcPr>
          <w:p w14:paraId="734C1C2E" w14:textId="77777777" w:rsidR="00C32719" w:rsidRDefault="006D6B99">
            <w:pPr>
              <w:spacing w:before="40" w:after="40"/>
              <w:ind w:left="0" w:hanging="2"/>
            </w:pPr>
            <w:r>
              <w:rPr>
                <w:b/>
              </w:rPr>
              <w:t>Reason For Changes</w:t>
            </w:r>
          </w:p>
        </w:tc>
        <w:tc>
          <w:tcPr>
            <w:tcW w:w="1584" w:type="dxa"/>
            <w:tcBorders>
              <w:top w:val="single" w:sz="12" w:space="0" w:color="000000"/>
              <w:bottom w:val="single" w:sz="12" w:space="0" w:color="000000"/>
            </w:tcBorders>
          </w:tcPr>
          <w:p w14:paraId="49E213D6" w14:textId="77777777" w:rsidR="00C32719" w:rsidRDefault="006D6B99">
            <w:pPr>
              <w:spacing w:before="40" w:after="40"/>
              <w:ind w:left="0" w:hanging="2"/>
            </w:pPr>
            <w:r>
              <w:rPr>
                <w:b/>
              </w:rPr>
              <w:t>Version</w:t>
            </w:r>
          </w:p>
        </w:tc>
      </w:tr>
      <w:tr w:rsidR="00C32719" w14:paraId="0B41E435" w14:textId="77777777" w:rsidTr="00647FCE">
        <w:tc>
          <w:tcPr>
            <w:tcW w:w="2160" w:type="dxa"/>
            <w:tcBorders>
              <w:top w:val="nil"/>
            </w:tcBorders>
          </w:tcPr>
          <w:p w14:paraId="3C267814" w14:textId="51CE6551" w:rsidR="00647FCE" w:rsidRDefault="00647FCE" w:rsidP="00647FCE">
            <w:pPr>
              <w:spacing w:before="40" w:after="40"/>
              <w:ind w:left="0" w:hanging="2"/>
            </w:pPr>
            <w:r>
              <w:t>Aya</w:t>
            </w:r>
          </w:p>
        </w:tc>
        <w:tc>
          <w:tcPr>
            <w:tcW w:w="1335" w:type="dxa"/>
            <w:tcBorders>
              <w:top w:val="nil"/>
            </w:tcBorders>
          </w:tcPr>
          <w:p w14:paraId="2AD96BDD" w14:textId="6F066242" w:rsidR="00C32719" w:rsidRDefault="00647FCE">
            <w:pPr>
              <w:spacing w:before="40" w:after="40"/>
              <w:ind w:left="0" w:hanging="2"/>
            </w:pPr>
            <w:r>
              <w:t>14/4/2022</w:t>
            </w:r>
          </w:p>
        </w:tc>
        <w:tc>
          <w:tcPr>
            <w:tcW w:w="4789" w:type="dxa"/>
            <w:tcBorders>
              <w:top w:val="nil"/>
            </w:tcBorders>
          </w:tcPr>
          <w:p w14:paraId="720BBEFF" w14:textId="29205DD6" w:rsidR="00C32719" w:rsidRDefault="00647FCE">
            <w:pPr>
              <w:spacing w:before="40" w:after="40"/>
              <w:ind w:left="0" w:hanging="2"/>
            </w:pPr>
            <w:r>
              <w:t>Requirements need more details</w:t>
            </w:r>
          </w:p>
        </w:tc>
        <w:tc>
          <w:tcPr>
            <w:tcW w:w="1584" w:type="dxa"/>
            <w:tcBorders>
              <w:top w:val="nil"/>
            </w:tcBorders>
          </w:tcPr>
          <w:p w14:paraId="47AB21F1" w14:textId="59BCA3B9" w:rsidR="00C32719" w:rsidRDefault="00647FCE">
            <w:pPr>
              <w:spacing w:before="40" w:after="40"/>
              <w:ind w:left="0" w:hanging="2"/>
            </w:pPr>
            <w:r>
              <w:t>1.0</w:t>
            </w:r>
          </w:p>
        </w:tc>
      </w:tr>
      <w:tr w:rsidR="00C32719" w14:paraId="10DA9BAF" w14:textId="77777777" w:rsidTr="00A24C4A">
        <w:tc>
          <w:tcPr>
            <w:tcW w:w="2160" w:type="dxa"/>
          </w:tcPr>
          <w:p w14:paraId="79DC8DEE" w14:textId="7AB645B8" w:rsidR="00C32719" w:rsidRDefault="00A24C4A">
            <w:pPr>
              <w:spacing w:before="40" w:after="40"/>
              <w:ind w:left="0" w:hanging="2"/>
            </w:pPr>
            <w:r>
              <w:t>Ashry</w:t>
            </w:r>
          </w:p>
        </w:tc>
        <w:tc>
          <w:tcPr>
            <w:tcW w:w="1335" w:type="dxa"/>
          </w:tcPr>
          <w:p w14:paraId="1D3DEB02" w14:textId="18B8394B" w:rsidR="00C32719" w:rsidRDefault="00A24C4A">
            <w:pPr>
              <w:spacing w:before="40" w:after="40"/>
              <w:ind w:left="0" w:hanging="2"/>
              <w:rPr>
                <w:rtl/>
                <w:lang w:bidi="ar-EG"/>
              </w:rPr>
            </w:pPr>
            <w:r>
              <w:rPr>
                <w:lang w:bidi="ar-EG"/>
              </w:rPr>
              <w:t>25/4/2022</w:t>
            </w:r>
          </w:p>
        </w:tc>
        <w:tc>
          <w:tcPr>
            <w:tcW w:w="4789" w:type="dxa"/>
          </w:tcPr>
          <w:p w14:paraId="6B6D75D4" w14:textId="41B08E09" w:rsidR="00C32719" w:rsidRDefault="00A24C4A">
            <w:pPr>
              <w:spacing w:before="40" w:after="40"/>
              <w:ind w:left="0" w:hanging="2"/>
            </w:pPr>
            <w:r w:rsidRPr="00A24C4A">
              <w:t>added some issues that need to be fixed</w:t>
            </w:r>
          </w:p>
        </w:tc>
        <w:tc>
          <w:tcPr>
            <w:tcW w:w="1584" w:type="dxa"/>
          </w:tcPr>
          <w:p w14:paraId="614E3881" w14:textId="331241B6" w:rsidR="00C32719" w:rsidRDefault="00323542">
            <w:pPr>
              <w:spacing w:before="40" w:after="40"/>
              <w:ind w:left="0" w:hanging="2"/>
            </w:pPr>
            <w:r>
              <w:t>1.1</w:t>
            </w:r>
          </w:p>
        </w:tc>
      </w:tr>
      <w:tr w:rsidR="00A24C4A" w14:paraId="760914F8" w14:textId="77777777" w:rsidTr="00A24C4A">
        <w:tc>
          <w:tcPr>
            <w:tcW w:w="2160" w:type="dxa"/>
          </w:tcPr>
          <w:p w14:paraId="76BC50D9" w14:textId="7FA48960" w:rsidR="00A24C4A" w:rsidRDefault="00A24C4A">
            <w:pPr>
              <w:spacing w:before="40" w:after="40"/>
              <w:ind w:left="0" w:hanging="2"/>
            </w:pPr>
            <w:r>
              <w:t>Nada</w:t>
            </w:r>
          </w:p>
        </w:tc>
        <w:tc>
          <w:tcPr>
            <w:tcW w:w="1335" w:type="dxa"/>
          </w:tcPr>
          <w:p w14:paraId="31767CC2" w14:textId="1463DBA5" w:rsidR="00A24C4A" w:rsidRDefault="00A24C4A">
            <w:pPr>
              <w:spacing w:before="40" w:after="40"/>
              <w:ind w:left="0" w:hanging="2"/>
              <w:rPr>
                <w:lang w:bidi="ar-EG"/>
              </w:rPr>
            </w:pPr>
            <w:r>
              <w:rPr>
                <w:lang w:bidi="ar-EG"/>
              </w:rPr>
              <w:t>29/4/2022</w:t>
            </w:r>
          </w:p>
        </w:tc>
        <w:tc>
          <w:tcPr>
            <w:tcW w:w="4789" w:type="dxa"/>
          </w:tcPr>
          <w:p w14:paraId="299CF5EB" w14:textId="6BE2C980" w:rsidR="00A24C4A" w:rsidRPr="00A24C4A" w:rsidRDefault="00A24C4A">
            <w:pPr>
              <w:spacing w:before="40" w:after="40"/>
              <w:ind w:left="0" w:hanging="2"/>
            </w:pPr>
            <w:r w:rsidRPr="00A24C4A">
              <w:t>added some issues that need to be fixed</w:t>
            </w:r>
          </w:p>
        </w:tc>
        <w:tc>
          <w:tcPr>
            <w:tcW w:w="1584" w:type="dxa"/>
          </w:tcPr>
          <w:p w14:paraId="0593113D" w14:textId="4FB87E90" w:rsidR="00A24C4A" w:rsidRDefault="00323542">
            <w:pPr>
              <w:spacing w:before="40" w:after="40"/>
              <w:ind w:left="0" w:hanging="2"/>
            </w:pPr>
            <w:r>
              <w:t>1.2</w:t>
            </w:r>
          </w:p>
        </w:tc>
      </w:tr>
      <w:tr w:rsidR="00A24C4A" w14:paraId="5A2F7B90" w14:textId="77777777" w:rsidTr="00A5252F">
        <w:tc>
          <w:tcPr>
            <w:tcW w:w="2160" w:type="dxa"/>
          </w:tcPr>
          <w:p w14:paraId="4A14C783" w14:textId="1B71166F" w:rsidR="00A24C4A" w:rsidRDefault="00A24C4A">
            <w:pPr>
              <w:spacing w:before="40" w:after="40"/>
              <w:ind w:left="0" w:hanging="2"/>
            </w:pPr>
            <w:r>
              <w:t>Saad</w:t>
            </w:r>
          </w:p>
        </w:tc>
        <w:tc>
          <w:tcPr>
            <w:tcW w:w="1335" w:type="dxa"/>
          </w:tcPr>
          <w:p w14:paraId="1A36CC47" w14:textId="043B37B1" w:rsidR="00A24C4A" w:rsidRDefault="00A24C4A">
            <w:pPr>
              <w:spacing w:before="40" w:after="40"/>
              <w:ind w:left="0" w:hanging="2"/>
              <w:rPr>
                <w:lang w:bidi="ar-EG"/>
              </w:rPr>
            </w:pPr>
            <w:r>
              <w:rPr>
                <w:lang w:bidi="ar-EG"/>
              </w:rPr>
              <w:t>6/5/2022</w:t>
            </w:r>
          </w:p>
        </w:tc>
        <w:tc>
          <w:tcPr>
            <w:tcW w:w="4789" w:type="dxa"/>
          </w:tcPr>
          <w:p w14:paraId="4347718C" w14:textId="6BBC6359" w:rsidR="00A24C4A" w:rsidRPr="00A24C4A" w:rsidRDefault="00A24C4A">
            <w:pPr>
              <w:spacing w:before="40" w:after="40"/>
              <w:ind w:left="0" w:hanging="2"/>
            </w:pPr>
            <w:r>
              <w:t xml:space="preserve">First edits on </w:t>
            </w:r>
            <w:r w:rsidR="00950893">
              <w:t>Amr’s</w:t>
            </w:r>
            <w:r>
              <w:t xml:space="preserve"> comments</w:t>
            </w:r>
          </w:p>
        </w:tc>
        <w:tc>
          <w:tcPr>
            <w:tcW w:w="1584" w:type="dxa"/>
          </w:tcPr>
          <w:p w14:paraId="26DBD2B7" w14:textId="27F10C0D" w:rsidR="00A24C4A" w:rsidRDefault="00323542">
            <w:pPr>
              <w:spacing w:before="40" w:after="40"/>
              <w:ind w:left="0" w:hanging="2"/>
            </w:pPr>
            <w:r>
              <w:t>1.3</w:t>
            </w:r>
          </w:p>
        </w:tc>
      </w:tr>
      <w:tr w:rsidR="00A5252F" w14:paraId="3162B070" w14:textId="77777777" w:rsidTr="00647FCE">
        <w:tc>
          <w:tcPr>
            <w:tcW w:w="2160" w:type="dxa"/>
            <w:tcBorders>
              <w:bottom w:val="single" w:sz="12" w:space="0" w:color="000000"/>
            </w:tcBorders>
          </w:tcPr>
          <w:p w14:paraId="421D0AA9" w14:textId="6B43FDCF" w:rsidR="00A5252F" w:rsidRDefault="00A5252F">
            <w:pPr>
              <w:spacing w:before="40" w:after="40"/>
              <w:ind w:left="0" w:hanging="2"/>
            </w:pPr>
            <w:r>
              <w:t>Ashry</w:t>
            </w:r>
          </w:p>
        </w:tc>
        <w:tc>
          <w:tcPr>
            <w:tcW w:w="1335" w:type="dxa"/>
            <w:tcBorders>
              <w:bottom w:val="single" w:sz="12" w:space="0" w:color="000000"/>
            </w:tcBorders>
          </w:tcPr>
          <w:p w14:paraId="6F2EBADA" w14:textId="1145C053" w:rsidR="00A5252F" w:rsidRDefault="00A5252F">
            <w:pPr>
              <w:spacing w:before="40" w:after="40"/>
              <w:ind w:left="0" w:hanging="2"/>
              <w:rPr>
                <w:lang w:bidi="ar-EG"/>
              </w:rPr>
            </w:pPr>
            <w:r>
              <w:rPr>
                <w:lang w:bidi="ar-EG"/>
              </w:rPr>
              <w:t>16/5/2022</w:t>
            </w:r>
          </w:p>
        </w:tc>
        <w:tc>
          <w:tcPr>
            <w:tcW w:w="4789" w:type="dxa"/>
            <w:tcBorders>
              <w:bottom w:val="single" w:sz="12" w:space="0" w:color="000000"/>
            </w:tcBorders>
          </w:tcPr>
          <w:p w14:paraId="6EC325A5" w14:textId="69C74155" w:rsidR="00A5252F" w:rsidRDefault="00A5252F">
            <w:pPr>
              <w:spacing w:before="40" w:after="40"/>
              <w:ind w:left="0" w:hanging="2"/>
            </w:pPr>
            <w:r>
              <w:t>Updating requirement</w:t>
            </w:r>
          </w:p>
        </w:tc>
        <w:tc>
          <w:tcPr>
            <w:tcW w:w="1584" w:type="dxa"/>
            <w:tcBorders>
              <w:bottom w:val="single" w:sz="12" w:space="0" w:color="000000"/>
            </w:tcBorders>
          </w:tcPr>
          <w:p w14:paraId="4F880CDF" w14:textId="46ABBA6C" w:rsidR="00A5252F" w:rsidRDefault="00A5252F">
            <w:pPr>
              <w:spacing w:before="40" w:after="40"/>
              <w:ind w:left="0" w:hanging="2"/>
            </w:pPr>
            <w:r>
              <w:t>1.4</w:t>
            </w:r>
          </w:p>
        </w:tc>
      </w:tr>
    </w:tbl>
    <w:p w14:paraId="2D9354DA" w14:textId="77777777" w:rsidR="00C32719" w:rsidRDefault="006D6B99">
      <w:pPr>
        <w:pStyle w:val="Heading1"/>
        <w:numPr>
          <w:ilvl w:val="0"/>
          <w:numId w:val="7"/>
        </w:numPr>
        <w:ind w:left="2" w:hanging="4"/>
        <w:rPr>
          <w:color w:val="901B20"/>
        </w:rPr>
      </w:pPr>
      <w:bookmarkStart w:id="2" w:name="_heading=h.1fob9te" w:colFirst="0" w:colLast="0"/>
      <w:bookmarkEnd w:id="2"/>
      <w:r>
        <w:rPr>
          <w:color w:val="901B20"/>
        </w:rPr>
        <w:lastRenderedPageBreak/>
        <w:t>Introduction</w:t>
      </w:r>
    </w:p>
    <w:p w14:paraId="082B0597" w14:textId="77777777" w:rsidR="00C32719" w:rsidRDefault="006D6B99">
      <w:pPr>
        <w:pStyle w:val="Heading2"/>
        <w:numPr>
          <w:ilvl w:val="1"/>
          <w:numId w:val="7"/>
        </w:numPr>
        <w:ind w:left="1" w:hanging="3"/>
        <w:rPr>
          <w:sz w:val="34"/>
          <w:szCs w:val="34"/>
        </w:rPr>
      </w:pPr>
      <w:bookmarkStart w:id="3" w:name="_heading=h.3znysh7" w:colFirst="0" w:colLast="0"/>
      <w:bookmarkEnd w:id="3"/>
      <w:r>
        <w:rPr>
          <w:sz w:val="34"/>
          <w:szCs w:val="34"/>
        </w:rPr>
        <w:t xml:space="preserve">Purpose </w:t>
      </w:r>
    </w:p>
    <w:p w14:paraId="758235E3" w14:textId="5ED578A8" w:rsidR="00C32719" w:rsidRDefault="006D6B99" w:rsidP="00A32C8A">
      <w:pPr>
        <w:ind w:left="0" w:hanging="2"/>
      </w:pPr>
      <w:r>
        <w:t xml:space="preserve">The purpose of this document is to present a detailed description of the Travel Advisor System which will guide the user of the system to view and travel to different destinations. It will explain the features of the system, interfaces of the system, what the system will do, </w:t>
      </w:r>
      <w:r w:rsidR="00950893">
        <w:t xml:space="preserve">and </w:t>
      </w:r>
      <w:r>
        <w:t xml:space="preserve">the constraints under which it must operate. </w:t>
      </w:r>
    </w:p>
    <w:p w14:paraId="1F5A42F9" w14:textId="36ECE1F7" w:rsidR="00C32719" w:rsidRDefault="006D6B99" w:rsidP="00A32C8A">
      <w:pPr>
        <w:ind w:left="0" w:hanging="2"/>
      </w:pPr>
      <w:bookmarkStart w:id="4" w:name="_heading=h.2et92p0" w:colFirst="0" w:colLast="0"/>
      <w:bookmarkEnd w:id="4"/>
      <w:r>
        <w:t xml:space="preserve">This is </w:t>
      </w:r>
      <w:r w:rsidR="00950893">
        <w:t xml:space="preserve">a </w:t>
      </w:r>
      <w:r>
        <w:t>1.00 version of the system</w:t>
      </w:r>
    </w:p>
    <w:p w14:paraId="64C80786" w14:textId="77777777" w:rsidR="00C32719" w:rsidRDefault="00C32719">
      <w:pPr>
        <w:ind w:left="0" w:hanging="2"/>
        <w:rPr>
          <w:color w:val="FF0000"/>
          <w:sz w:val="23"/>
          <w:szCs w:val="23"/>
        </w:rPr>
      </w:pPr>
      <w:bookmarkStart w:id="5" w:name="_heading=h.nb9i7id3fhjw" w:colFirst="0" w:colLast="0"/>
      <w:bookmarkEnd w:id="5"/>
    </w:p>
    <w:p w14:paraId="68D57AF1" w14:textId="77777777" w:rsidR="00C32719" w:rsidRDefault="00C32719">
      <w:pPr>
        <w:ind w:left="0" w:hanging="2"/>
        <w:rPr>
          <w:color w:val="FF0000"/>
          <w:sz w:val="23"/>
          <w:szCs w:val="23"/>
        </w:rPr>
      </w:pPr>
      <w:bookmarkStart w:id="6" w:name="_heading=h.5sx3azuvossb" w:colFirst="0" w:colLast="0"/>
      <w:bookmarkEnd w:id="6"/>
    </w:p>
    <w:p w14:paraId="60DA5288" w14:textId="77777777" w:rsidR="00C32719" w:rsidRDefault="006D6B99">
      <w:pPr>
        <w:pStyle w:val="Heading2"/>
        <w:numPr>
          <w:ilvl w:val="1"/>
          <w:numId w:val="7"/>
        </w:numPr>
        <w:ind w:left="1" w:hanging="3"/>
        <w:rPr>
          <w:sz w:val="34"/>
          <w:szCs w:val="34"/>
        </w:rPr>
      </w:pPr>
      <w:bookmarkStart w:id="7" w:name="_heading=h.t6dq7lxcetkv" w:colFirst="0" w:colLast="0"/>
      <w:bookmarkEnd w:id="7"/>
      <w:r>
        <w:rPr>
          <w:sz w:val="34"/>
          <w:szCs w:val="34"/>
        </w:rPr>
        <w:t>Document Conventions</w:t>
      </w:r>
    </w:p>
    <w:p w14:paraId="329D0339" w14:textId="77777777" w:rsidR="00C32719" w:rsidRDefault="006D6B99">
      <w:pPr>
        <w:ind w:left="0" w:hanging="2"/>
      </w:pPr>
      <w:r>
        <w:tab/>
        <w:t>NA</w:t>
      </w:r>
    </w:p>
    <w:p w14:paraId="4C91770D" w14:textId="77777777" w:rsidR="00C32719" w:rsidRDefault="006D6B99">
      <w:pPr>
        <w:pStyle w:val="Heading2"/>
        <w:numPr>
          <w:ilvl w:val="1"/>
          <w:numId w:val="7"/>
        </w:numPr>
        <w:ind w:left="1" w:hanging="3"/>
        <w:rPr>
          <w:sz w:val="34"/>
          <w:szCs w:val="34"/>
        </w:rPr>
      </w:pPr>
      <w:bookmarkStart w:id="8" w:name="_heading=h.tyjcwt" w:colFirst="0" w:colLast="0"/>
      <w:bookmarkEnd w:id="8"/>
      <w:r>
        <w:rPr>
          <w:sz w:val="34"/>
          <w:szCs w:val="34"/>
        </w:rPr>
        <w:t xml:space="preserve">Intended Audience </w:t>
      </w:r>
    </w:p>
    <w:p w14:paraId="0391034B" w14:textId="77777777" w:rsidR="00C32719" w:rsidRDefault="006D6B99">
      <w:pPr>
        <w:ind w:left="0" w:hanging="2"/>
        <w:jc w:val="both"/>
        <w:rPr>
          <w:color w:val="000000"/>
          <w:sz w:val="23"/>
          <w:szCs w:val="23"/>
        </w:rPr>
      </w:pPr>
      <w:bookmarkStart w:id="9" w:name="_heading=h.3dy6vkm" w:colFirst="0" w:colLast="0"/>
      <w:bookmarkEnd w:id="9"/>
      <w:r>
        <w:rPr>
          <w:color w:val="000000"/>
          <w:sz w:val="23"/>
          <w:szCs w:val="23"/>
        </w:rPr>
        <w:t>This document is intended for both the stakeholders and the developers of the system.</w:t>
      </w:r>
    </w:p>
    <w:p w14:paraId="6D38185A" w14:textId="77777777" w:rsidR="00C32719" w:rsidRDefault="006D6B99">
      <w:pPr>
        <w:pStyle w:val="Heading2"/>
        <w:numPr>
          <w:ilvl w:val="1"/>
          <w:numId w:val="7"/>
        </w:numPr>
        <w:spacing w:line="360" w:lineRule="auto"/>
        <w:ind w:left="1" w:hanging="3"/>
        <w:rPr>
          <w:sz w:val="34"/>
          <w:szCs w:val="34"/>
        </w:rPr>
      </w:pPr>
      <w:bookmarkStart w:id="10" w:name="_heading=h.fn467h33ginh" w:colFirst="0" w:colLast="0"/>
      <w:bookmarkEnd w:id="10"/>
      <w:r>
        <w:rPr>
          <w:sz w:val="34"/>
          <w:szCs w:val="34"/>
        </w:rPr>
        <w:t>Project Scope</w:t>
      </w:r>
    </w:p>
    <w:p w14:paraId="1C0B392C" w14:textId="4906A32D" w:rsidR="00C32719" w:rsidRDefault="006D6B99">
      <w:pPr>
        <w:spacing w:line="240" w:lineRule="auto"/>
        <w:ind w:left="0" w:hanging="2"/>
        <w:jc w:val="both"/>
        <w:rPr>
          <w:color w:val="000000"/>
        </w:rPr>
      </w:pPr>
      <w:r>
        <w:rPr>
          <w:color w:val="000000"/>
        </w:rPr>
        <w:t xml:space="preserve">The </w:t>
      </w:r>
      <w:r>
        <w:rPr>
          <w:color w:val="000000"/>
          <w:sz w:val="23"/>
          <w:szCs w:val="23"/>
        </w:rPr>
        <w:t xml:space="preserve">Travel Advisor System </w:t>
      </w:r>
      <w:r>
        <w:t>is a web</w:t>
      </w:r>
      <w:sdt>
        <w:sdtPr>
          <w:tag w:val="goog_rdk_0"/>
          <w:id w:val="420382424"/>
        </w:sdtPr>
        <w:sdtEndPr/>
        <w:sdtContent>
          <w:ins w:id="11" w:author="saad hamdy" w:date="2022-04-12T08:43:00Z">
            <w:r>
              <w:t>-</w:t>
            </w:r>
          </w:ins>
        </w:sdtContent>
      </w:sdt>
      <w:sdt>
        <w:sdtPr>
          <w:tag w:val="goog_rdk_1"/>
          <w:id w:val="1870180806"/>
        </w:sdtPr>
        <w:sdtEndPr/>
        <w:sdtContent>
          <w:del w:id="12" w:author="saad hamdy" w:date="2022-04-12T08:43:00Z">
            <w:r>
              <w:delText xml:space="preserve"> </w:delText>
            </w:r>
          </w:del>
        </w:sdtContent>
      </w:sdt>
      <w:r>
        <w:t>based application</w:t>
      </w:r>
      <w:r>
        <w:rPr>
          <w:color w:val="000000"/>
        </w:rPr>
        <w:t xml:space="preserve"> for managing Tourism </w:t>
      </w:r>
      <w:r w:rsidR="00950893">
        <w:rPr>
          <w:color w:val="000000"/>
        </w:rPr>
        <w:t>that</w:t>
      </w:r>
      <w:r>
        <w:rPr>
          <w:color w:val="000000"/>
        </w:rPr>
        <w:t xml:space="preserve"> helps the customers to view various places along with the different packages available with the reservations.</w:t>
      </w:r>
    </w:p>
    <w:p w14:paraId="759D05DA" w14:textId="6F43FE25" w:rsidR="00C32719" w:rsidRDefault="006D6B99">
      <w:pPr>
        <w:spacing w:line="240" w:lineRule="auto"/>
        <w:ind w:left="0" w:hanging="2"/>
        <w:jc w:val="both"/>
        <w:rPr>
          <w:color w:val="000000"/>
        </w:rPr>
      </w:pPr>
      <w:bookmarkStart w:id="13" w:name="_heading=h.1t3h5sf" w:colFirst="0" w:colLast="0"/>
      <w:bookmarkEnd w:id="13"/>
      <w:r>
        <w:rPr>
          <w:color w:val="000000"/>
        </w:rPr>
        <w:t xml:space="preserve">This project also covers various features like online </w:t>
      </w:r>
      <w:r w:rsidR="00950893">
        <w:rPr>
          <w:color w:val="000000"/>
        </w:rPr>
        <w:t>signup</w:t>
      </w:r>
      <w:r>
        <w:rPr>
          <w:color w:val="000000"/>
        </w:rPr>
        <w:t xml:space="preserve"> of the users, adding details of the tours</w:t>
      </w:r>
      <w:r w:rsidR="00950893">
        <w:rPr>
          <w:color w:val="000000"/>
        </w:rPr>
        <w:t>,</w:t>
      </w:r>
      <w:r>
        <w:rPr>
          <w:color w:val="000000"/>
        </w:rPr>
        <w:t xml:space="preserve"> and their </w:t>
      </w:r>
      <w:r>
        <w:t>package</w:t>
      </w:r>
      <w:r>
        <w:rPr>
          <w:color w:val="000000"/>
        </w:rPr>
        <w:t xml:space="preserve"> information by the administrator of the website.</w:t>
      </w:r>
    </w:p>
    <w:p w14:paraId="23F6773B" w14:textId="77777777" w:rsidR="00C32719" w:rsidRDefault="006D6B99">
      <w:pPr>
        <w:pStyle w:val="Heading2"/>
        <w:numPr>
          <w:ilvl w:val="1"/>
          <w:numId w:val="7"/>
        </w:numPr>
        <w:ind w:left="1" w:hanging="3"/>
        <w:rPr>
          <w:sz w:val="32"/>
          <w:szCs w:val="32"/>
        </w:rPr>
      </w:pPr>
      <w:bookmarkStart w:id="14" w:name="_heading=h.ko7364pswmva" w:colFirst="0" w:colLast="0"/>
      <w:bookmarkEnd w:id="14"/>
      <w:r>
        <w:rPr>
          <w:sz w:val="32"/>
          <w:szCs w:val="32"/>
        </w:rPr>
        <w:t>References</w:t>
      </w:r>
    </w:p>
    <w:p w14:paraId="4148CFCD" w14:textId="77777777" w:rsidR="00C32719" w:rsidRDefault="006D6B99">
      <w:pPr>
        <w:numPr>
          <w:ilvl w:val="0"/>
          <w:numId w:val="1"/>
        </w:numPr>
        <w:ind w:left="0" w:hanging="2"/>
      </w:pPr>
      <w:r>
        <w:t>User requirements</w:t>
      </w:r>
    </w:p>
    <w:p w14:paraId="2158BC3F" w14:textId="77777777" w:rsidR="00C32719" w:rsidRDefault="006D6B99">
      <w:pPr>
        <w:pStyle w:val="Heading1"/>
        <w:numPr>
          <w:ilvl w:val="0"/>
          <w:numId w:val="7"/>
        </w:numPr>
        <w:ind w:left="2" w:hanging="4"/>
        <w:rPr>
          <w:color w:val="901B20"/>
        </w:rPr>
      </w:pPr>
      <w:bookmarkStart w:id="15" w:name="_heading=h.4d34og8" w:colFirst="0" w:colLast="0"/>
      <w:bookmarkEnd w:id="15"/>
      <w:r>
        <w:rPr>
          <w:color w:val="901B20"/>
        </w:rPr>
        <w:t>Overall Description</w:t>
      </w:r>
    </w:p>
    <w:p w14:paraId="643A8F62" w14:textId="77777777" w:rsidR="00C32719" w:rsidRDefault="006D6B99">
      <w:pPr>
        <w:pStyle w:val="Heading2"/>
        <w:numPr>
          <w:ilvl w:val="1"/>
          <w:numId w:val="7"/>
        </w:numPr>
        <w:ind w:left="1" w:hanging="3"/>
        <w:rPr>
          <w:sz w:val="34"/>
          <w:szCs w:val="34"/>
        </w:rPr>
      </w:pPr>
      <w:bookmarkStart w:id="16" w:name="_heading=h.1kma6wxc0rem" w:colFirst="0" w:colLast="0"/>
      <w:bookmarkEnd w:id="16"/>
      <w:r>
        <w:rPr>
          <w:sz w:val="34"/>
          <w:szCs w:val="34"/>
        </w:rPr>
        <w:t>Product Perspective</w:t>
      </w:r>
    </w:p>
    <w:p w14:paraId="359B7BEB" w14:textId="313C1D38" w:rsidR="00C32719" w:rsidRDefault="006D6B99">
      <w:pPr>
        <w:ind w:left="0" w:hanging="2"/>
        <w:jc w:val="both"/>
      </w:pPr>
      <w:r>
        <w:t xml:space="preserve">Travel Advisor Web Application is a new </w:t>
      </w:r>
      <w:sdt>
        <w:sdtPr>
          <w:tag w:val="goog_rdk_2"/>
          <w:id w:val="1340821711"/>
        </w:sdtPr>
        <w:sdtEndPr/>
        <w:sdtContent>
          <w:ins w:id="17" w:author="saad hamdy" w:date="2022-04-12T08:45:00Z">
            <w:r>
              <w:t>self-contained</w:t>
            </w:r>
          </w:ins>
        </w:sdtContent>
      </w:sdt>
      <w:sdt>
        <w:sdtPr>
          <w:tag w:val="goog_rdk_3"/>
          <w:id w:val="1679385059"/>
        </w:sdtPr>
        <w:sdtEndPr/>
        <w:sdtContent>
          <w:del w:id="18" w:author="saad hamdy" w:date="2022-04-12T08:45:00Z">
            <w:r>
              <w:delText>self-containing</w:delText>
            </w:r>
          </w:del>
        </w:sdtContent>
      </w:sdt>
      <w:r>
        <w:t xml:space="preserve"> shell that covers all the major aspects </w:t>
      </w:r>
      <w:r w:rsidR="00950893">
        <w:t>of</w:t>
      </w:r>
      <w:r>
        <w:t xml:space="preserve"> the computerization of </w:t>
      </w:r>
      <w:sdt>
        <w:sdtPr>
          <w:tag w:val="goog_rdk_4"/>
          <w:id w:val="-1808920953"/>
        </w:sdtPr>
        <w:sdtEndPr/>
        <w:sdtContent>
          <w:ins w:id="19" w:author="saad hamdy" w:date="2022-04-12T08:46:00Z">
            <w:r>
              <w:t xml:space="preserve">a </w:t>
            </w:r>
          </w:ins>
        </w:sdtContent>
      </w:sdt>
      <w:r>
        <w:t>touris</w:t>
      </w:r>
      <w:sdt>
        <w:sdtPr>
          <w:tag w:val="goog_rdk_5"/>
          <w:id w:val="-1439904229"/>
        </w:sdtPr>
        <w:sdtEndPr/>
        <w:sdtContent>
          <w:ins w:id="20" w:author="saad hamdy" w:date="2022-04-12T08:46:00Z">
            <w:r>
              <w:t>m</w:t>
            </w:r>
          </w:ins>
        </w:sdtContent>
      </w:sdt>
      <w:sdt>
        <w:sdtPr>
          <w:tag w:val="goog_rdk_6"/>
          <w:id w:val="1485742929"/>
        </w:sdtPr>
        <w:sdtEndPr/>
        <w:sdtContent>
          <w:del w:id="21" w:author="saad hamdy" w:date="2022-04-12T08:46:00Z">
            <w:r>
              <w:delText>t</w:delText>
            </w:r>
          </w:del>
        </w:sdtContent>
      </w:sdt>
      <w:r>
        <w:t xml:space="preserve"> agency. Some tasks are described in detail. </w:t>
      </w:r>
      <w:r w:rsidR="00950893">
        <w:t>Users</w:t>
      </w:r>
      <w:r>
        <w:t xml:space="preserve"> can enjoy sightseeing tours to any of the places, listed in </w:t>
      </w:r>
      <w:r w:rsidR="00950893">
        <w:t xml:space="preserve">the </w:t>
      </w:r>
      <w:r>
        <w:t xml:space="preserve">Agencies Data File. Before </w:t>
      </w:r>
      <w:sdt>
        <w:sdtPr>
          <w:tag w:val="goog_rdk_7"/>
          <w:id w:val="-952322791"/>
        </w:sdtPr>
        <w:sdtEndPr/>
        <w:sdtContent>
          <w:ins w:id="22" w:author="saad hamdy" w:date="2022-04-12T08:46:00Z">
            <w:r>
              <w:t>that, the Customer</w:t>
            </w:r>
          </w:ins>
        </w:sdtContent>
      </w:sdt>
      <w:sdt>
        <w:sdtPr>
          <w:tag w:val="goog_rdk_8"/>
          <w:id w:val="-290603195"/>
        </w:sdtPr>
        <w:sdtEndPr/>
        <w:sdtContent>
          <w:del w:id="23" w:author="saad hamdy" w:date="2022-04-12T08:46:00Z">
            <w:r>
              <w:delText>that Customer</w:delText>
            </w:r>
          </w:del>
        </w:sdtContent>
      </w:sdt>
      <w:r>
        <w:t xml:space="preserve"> has to make the booking by </w:t>
      </w:r>
      <w:r w:rsidR="00950893">
        <w:t>signup</w:t>
      </w:r>
      <w:r>
        <w:t xml:space="preserve"> in the Data-File and informing.</w:t>
      </w:r>
    </w:p>
    <w:p w14:paraId="28EDADA1" w14:textId="77777777" w:rsidR="00C32719" w:rsidRDefault="00C32719">
      <w:pPr>
        <w:ind w:left="0" w:hanging="2"/>
        <w:rPr>
          <w:b/>
        </w:rPr>
      </w:pPr>
    </w:p>
    <w:p w14:paraId="412AC95D" w14:textId="77777777" w:rsidR="00C32719" w:rsidRDefault="006D6B99">
      <w:pPr>
        <w:ind w:left="0" w:hanging="2"/>
      </w:pPr>
      <w:r>
        <w:rPr>
          <w:b/>
        </w:rPr>
        <w:t>Booking:</w:t>
      </w:r>
    </w:p>
    <w:p w14:paraId="217BC064" w14:textId="2D7C1DA9" w:rsidR="00C32719" w:rsidRDefault="006D6B99">
      <w:pPr>
        <w:ind w:left="0" w:hanging="2"/>
      </w:pPr>
      <w:r>
        <w:tab/>
      </w:r>
      <w:r w:rsidR="00950893">
        <w:t>Users</w:t>
      </w:r>
      <w:r>
        <w:t xml:space="preserve"> can also book a flight</w:t>
      </w:r>
    </w:p>
    <w:p w14:paraId="23907A5F" w14:textId="77777777" w:rsidR="00C32719" w:rsidRDefault="006D6B99">
      <w:pPr>
        <w:ind w:left="0" w:hanging="2"/>
      </w:pPr>
      <w:r>
        <w:rPr>
          <w:b/>
        </w:rPr>
        <w:lastRenderedPageBreak/>
        <w:t>Ratings:</w:t>
      </w:r>
    </w:p>
    <w:p w14:paraId="78B35145" w14:textId="77777777" w:rsidR="00C32719" w:rsidRDefault="006D6B99">
      <w:pPr>
        <w:ind w:left="0" w:hanging="2"/>
      </w:pPr>
      <w:r>
        <w:tab/>
        <w:t>A rating E-mail is sent to the user after returning from the tour</w:t>
      </w:r>
    </w:p>
    <w:p w14:paraId="1241BE34" w14:textId="77777777" w:rsidR="00C32719" w:rsidRDefault="006D6B99">
      <w:pPr>
        <w:ind w:left="0" w:hanging="2"/>
      </w:pPr>
      <w:r>
        <w:rPr>
          <w:b/>
        </w:rPr>
        <w:t>Admin:</w:t>
      </w:r>
    </w:p>
    <w:p w14:paraId="7F2A875C" w14:textId="6F2A80B7" w:rsidR="00C32719" w:rsidRDefault="006D6B99">
      <w:pPr>
        <w:ind w:left="0" w:hanging="2"/>
        <w:jc w:val="both"/>
      </w:pPr>
      <w:bookmarkStart w:id="24" w:name="_heading=h.2s8eyo1" w:colFirst="0" w:colLast="0"/>
      <w:bookmarkEnd w:id="24"/>
      <w:r>
        <w:t xml:space="preserve">Administration, which is responsible for adding destinations, </w:t>
      </w:r>
      <w:r w:rsidR="00950893">
        <w:t xml:space="preserve">and </w:t>
      </w:r>
      <w:r>
        <w:t xml:space="preserve">new admins, setting </w:t>
      </w:r>
      <w:r w:rsidR="00950893">
        <w:t xml:space="preserve">a </w:t>
      </w:r>
      <w:r>
        <w:t>budget</w:t>
      </w:r>
      <w:r w:rsidR="00950893">
        <w:t>,</w:t>
      </w:r>
      <w:r>
        <w:t xml:space="preserve"> </w:t>
      </w:r>
      <w:r w:rsidR="00950893">
        <w:t>and creating</w:t>
      </w:r>
      <w:r>
        <w:t xml:space="preserve"> users.</w:t>
      </w:r>
    </w:p>
    <w:p w14:paraId="1D97D6A6" w14:textId="77777777" w:rsidR="00C32719" w:rsidRDefault="006D6B99">
      <w:pPr>
        <w:pStyle w:val="Heading2"/>
        <w:numPr>
          <w:ilvl w:val="1"/>
          <w:numId w:val="7"/>
        </w:numPr>
        <w:ind w:left="1" w:hanging="3"/>
        <w:rPr>
          <w:sz w:val="34"/>
          <w:szCs w:val="34"/>
        </w:rPr>
      </w:pPr>
      <w:bookmarkStart w:id="25" w:name="_heading=h.bnj5ye1knl7" w:colFirst="0" w:colLast="0"/>
      <w:bookmarkEnd w:id="25"/>
      <w:r>
        <w:rPr>
          <w:sz w:val="34"/>
          <w:szCs w:val="34"/>
        </w:rPr>
        <w:t>Product Features</w:t>
      </w:r>
    </w:p>
    <w:p w14:paraId="65126C74" w14:textId="32A018C0" w:rsidR="00C32719" w:rsidRDefault="000B05FD">
      <w:pPr>
        <w:ind w:left="0" w:hanging="2"/>
      </w:pPr>
      <w:r>
        <w:rPr>
          <w:b/>
        </w:rPr>
        <w:t>Customer</w:t>
      </w:r>
      <w:r w:rsidR="006D6B99">
        <w:rPr>
          <w:b/>
        </w:rPr>
        <w:t>:</w:t>
      </w:r>
    </w:p>
    <w:p w14:paraId="0ED7894B" w14:textId="77777777" w:rsidR="00C32719" w:rsidRDefault="006D6B99">
      <w:pPr>
        <w:ind w:left="0" w:hanging="2"/>
      </w:pPr>
      <w:r>
        <w:t>The one who uses the system. For which the system is created.</w:t>
      </w:r>
    </w:p>
    <w:p w14:paraId="7DBAABFA" w14:textId="77777777" w:rsidR="00C32719" w:rsidRDefault="00C32719">
      <w:pPr>
        <w:ind w:left="0" w:hanging="2"/>
      </w:pPr>
    </w:p>
    <w:p w14:paraId="7D649CB0" w14:textId="7FD6F291" w:rsidR="00C32719" w:rsidRDefault="000B05FD">
      <w:pPr>
        <w:ind w:left="0" w:hanging="2"/>
      </w:pPr>
      <w:r>
        <w:rPr>
          <w:b/>
        </w:rPr>
        <w:t>Administrator</w:t>
      </w:r>
      <w:r w:rsidR="006D6B99">
        <w:rPr>
          <w:b/>
        </w:rPr>
        <w:t>:</w:t>
      </w:r>
    </w:p>
    <w:p w14:paraId="17DC0A58" w14:textId="24B7533F" w:rsidR="00C32719" w:rsidRDefault="000B05FD" w:rsidP="000B05FD">
      <w:pPr>
        <w:ind w:left="0" w:hanging="2"/>
        <w:jc w:val="both"/>
      </w:pPr>
      <w:bookmarkStart w:id="26" w:name="_heading=h.17dp8vu" w:colFirst="0" w:colLast="0"/>
      <w:bookmarkEnd w:id="26"/>
      <w:r>
        <w:t>The one who operates the system</w:t>
      </w:r>
      <w:r w:rsidR="006D6B99">
        <w:t>,</w:t>
      </w:r>
      <w:r>
        <w:t xml:space="preserve"> </w:t>
      </w:r>
      <w:r w:rsidR="006D6B99">
        <w:t>adds</w:t>
      </w:r>
      <w:r>
        <w:t xml:space="preserve"> users or other admins,</w:t>
      </w:r>
      <w:r w:rsidR="006D6B99">
        <w:t xml:space="preserve"> tours</w:t>
      </w:r>
      <w:r w:rsidR="00950893">
        <w:t>,</w:t>
      </w:r>
      <w:r w:rsidR="006D6B99">
        <w:t xml:space="preserve"> and their packages records in databases.</w:t>
      </w:r>
    </w:p>
    <w:p w14:paraId="6F8595ED" w14:textId="77777777" w:rsidR="00C32719" w:rsidRDefault="006D6B99">
      <w:pPr>
        <w:pStyle w:val="Heading2"/>
        <w:numPr>
          <w:ilvl w:val="1"/>
          <w:numId w:val="7"/>
        </w:numPr>
        <w:ind w:left="1" w:hanging="3"/>
        <w:rPr>
          <w:sz w:val="34"/>
          <w:szCs w:val="34"/>
        </w:rPr>
      </w:pPr>
      <w:bookmarkStart w:id="27" w:name="_heading=h.4tru62xwewy6" w:colFirst="0" w:colLast="0"/>
      <w:bookmarkEnd w:id="27"/>
      <w:r>
        <w:rPr>
          <w:sz w:val="34"/>
          <w:szCs w:val="34"/>
        </w:rPr>
        <w:t>Operating Environment</w:t>
      </w:r>
    </w:p>
    <w:p w14:paraId="72D59BA2" w14:textId="3C3DCF30" w:rsidR="00C32719" w:rsidRDefault="006D6B99">
      <w:pPr>
        <w:ind w:left="0" w:hanging="2"/>
      </w:pPr>
      <w:r>
        <w:rPr>
          <w:b/>
        </w:rPr>
        <w:t>Browsers:</w:t>
      </w:r>
      <w:r>
        <w:t xml:space="preserve"> Chrome, Firefox</w:t>
      </w:r>
      <w:r w:rsidR="00950893">
        <w:t>,</w:t>
      </w:r>
      <w:r>
        <w:t xml:space="preserve"> and Edge.</w:t>
      </w:r>
    </w:p>
    <w:p w14:paraId="07C07D7B" w14:textId="383E9652" w:rsidR="00C32719" w:rsidRDefault="006D6B99">
      <w:pPr>
        <w:ind w:left="0" w:hanging="2"/>
      </w:pPr>
      <w:r>
        <w:rPr>
          <w:b/>
        </w:rPr>
        <w:t>Operating System:</w:t>
      </w:r>
      <w:r>
        <w:t xml:space="preserve"> </w:t>
      </w:r>
      <w:r>
        <w:rPr>
          <w:rFonts w:ascii="Arial" w:eastAsia="Arial" w:hAnsi="Arial" w:cs="Arial"/>
          <w:color w:val="000000"/>
          <w:sz w:val="20"/>
          <w:szCs w:val="20"/>
          <w:highlight w:val="white"/>
        </w:rPr>
        <w:t>Win 7,</w:t>
      </w:r>
      <w:r w:rsidR="000B05FD">
        <w:rPr>
          <w:rFonts w:ascii="Arial" w:eastAsia="Arial" w:hAnsi="Arial" w:cs="Arial"/>
          <w:color w:val="000000"/>
          <w:sz w:val="20"/>
          <w:szCs w:val="20"/>
          <w:highlight w:val="white"/>
        </w:rPr>
        <w:t xml:space="preserve"> </w:t>
      </w:r>
      <w:r>
        <w:rPr>
          <w:rFonts w:ascii="Arial" w:eastAsia="Arial" w:hAnsi="Arial" w:cs="Arial"/>
          <w:color w:val="000000"/>
          <w:sz w:val="20"/>
          <w:szCs w:val="20"/>
          <w:highlight w:val="white"/>
        </w:rPr>
        <w:t>XP, Vista, 8, 10, 11</w:t>
      </w:r>
    </w:p>
    <w:p w14:paraId="7E9A9340" w14:textId="553C6658" w:rsidR="00C32719" w:rsidRDefault="006D6B99">
      <w:pPr>
        <w:ind w:left="0" w:hanging="2"/>
      </w:pPr>
      <w:r>
        <w:rPr>
          <w:b/>
        </w:rPr>
        <w:t>Recommended Conf.:</w:t>
      </w:r>
      <w:r>
        <w:t xml:space="preserve"> 256</w:t>
      </w:r>
      <w:r w:rsidR="00950893">
        <w:t>MB</w:t>
      </w:r>
      <w:r>
        <w:t xml:space="preserve"> RAM or higher, 10</w:t>
      </w:r>
      <w:r w:rsidR="00950893">
        <w:t>MB</w:t>
      </w:r>
      <w:r>
        <w:t xml:space="preserve"> Disk space</w:t>
      </w:r>
    </w:p>
    <w:p w14:paraId="0B0FE79A" w14:textId="77777777" w:rsidR="00C32719" w:rsidRDefault="006D6B99">
      <w:pPr>
        <w:ind w:left="0" w:hanging="2"/>
      </w:pPr>
      <w:bookmarkStart w:id="28" w:name="_heading=h.3rdcrjn" w:colFirst="0" w:colLast="0"/>
      <w:bookmarkEnd w:id="28"/>
      <w:r>
        <w:rPr>
          <w:b/>
        </w:rPr>
        <w:t>Screen Resolution:</w:t>
      </w:r>
      <w:r>
        <w:t xml:space="preserve"> 1024x768</w:t>
      </w:r>
    </w:p>
    <w:p w14:paraId="7C34C167" w14:textId="77777777" w:rsidR="00C32719" w:rsidRDefault="006D6B99">
      <w:pPr>
        <w:pStyle w:val="Heading2"/>
        <w:numPr>
          <w:ilvl w:val="1"/>
          <w:numId w:val="7"/>
        </w:numPr>
        <w:ind w:left="1" w:hanging="3"/>
        <w:rPr>
          <w:sz w:val="34"/>
          <w:szCs w:val="34"/>
        </w:rPr>
      </w:pPr>
      <w:bookmarkStart w:id="29" w:name="_heading=h.f48r5x4hvw3p" w:colFirst="0" w:colLast="0"/>
      <w:bookmarkEnd w:id="29"/>
      <w:r>
        <w:rPr>
          <w:sz w:val="34"/>
          <w:szCs w:val="34"/>
        </w:rPr>
        <w:t>Design and Implementation Constraints</w:t>
      </w:r>
    </w:p>
    <w:p w14:paraId="0EEC910B" w14:textId="77777777" w:rsidR="00C32719" w:rsidRDefault="006D6B99">
      <w:pPr>
        <w:numPr>
          <w:ilvl w:val="0"/>
          <w:numId w:val="2"/>
        </w:numPr>
        <w:pBdr>
          <w:top w:val="nil"/>
          <w:left w:val="nil"/>
          <w:bottom w:val="nil"/>
          <w:right w:val="nil"/>
          <w:between w:val="nil"/>
        </w:pBdr>
        <w:spacing w:line="240" w:lineRule="auto"/>
        <w:ind w:left="0" w:hanging="2"/>
        <w:rPr>
          <w:rFonts w:ascii="Arial" w:eastAsia="Arial" w:hAnsi="Arial" w:cs="Arial"/>
          <w:i/>
          <w:color w:val="000000"/>
          <w:sz w:val="22"/>
          <w:szCs w:val="22"/>
        </w:rPr>
      </w:pPr>
      <w:r>
        <w:rPr>
          <w:rFonts w:ascii="Arial" w:eastAsia="Arial" w:hAnsi="Arial" w:cs="Arial"/>
          <w:i/>
          <w:color w:val="000000"/>
          <w:sz w:val="22"/>
          <w:szCs w:val="22"/>
        </w:rPr>
        <w:t>Web-based system</w:t>
      </w:r>
    </w:p>
    <w:p w14:paraId="248519F5" w14:textId="77777777" w:rsidR="00C32719" w:rsidRDefault="006D6B99">
      <w:pPr>
        <w:numPr>
          <w:ilvl w:val="0"/>
          <w:numId w:val="2"/>
        </w:numPr>
        <w:pBdr>
          <w:top w:val="nil"/>
          <w:left w:val="nil"/>
          <w:bottom w:val="nil"/>
          <w:right w:val="nil"/>
          <w:between w:val="nil"/>
        </w:pBdr>
        <w:spacing w:line="240" w:lineRule="auto"/>
        <w:ind w:left="0" w:hanging="2"/>
        <w:rPr>
          <w:rFonts w:ascii="Arial" w:eastAsia="Arial" w:hAnsi="Arial" w:cs="Arial"/>
          <w:i/>
          <w:color w:val="000000"/>
          <w:sz w:val="22"/>
          <w:szCs w:val="22"/>
        </w:rPr>
      </w:pPr>
      <w:r>
        <w:rPr>
          <w:rFonts w:ascii="Arial" w:eastAsia="Arial" w:hAnsi="Arial" w:cs="Arial"/>
          <w:i/>
          <w:color w:val="000000"/>
          <w:sz w:val="22"/>
          <w:szCs w:val="22"/>
        </w:rPr>
        <w:t>Unique user IDs</w:t>
      </w:r>
    </w:p>
    <w:p w14:paraId="21418002" w14:textId="77777777" w:rsidR="00C32719" w:rsidRDefault="006D6B99">
      <w:pPr>
        <w:numPr>
          <w:ilvl w:val="0"/>
          <w:numId w:val="2"/>
        </w:numPr>
        <w:pBdr>
          <w:top w:val="nil"/>
          <w:left w:val="nil"/>
          <w:bottom w:val="nil"/>
          <w:right w:val="nil"/>
          <w:between w:val="nil"/>
        </w:pBdr>
        <w:spacing w:line="240" w:lineRule="auto"/>
        <w:ind w:left="0" w:hanging="2"/>
        <w:rPr>
          <w:rFonts w:ascii="Arial" w:eastAsia="Arial" w:hAnsi="Arial" w:cs="Arial"/>
          <w:i/>
          <w:color w:val="000000"/>
          <w:sz w:val="22"/>
          <w:szCs w:val="22"/>
        </w:rPr>
      </w:pPr>
      <w:bookmarkStart w:id="30" w:name="_heading=h.26in1rg" w:colFirst="0" w:colLast="0"/>
      <w:bookmarkEnd w:id="30"/>
      <w:r>
        <w:rPr>
          <w:rFonts w:ascii="Arial" w:eastAsia="Arial" w:hAnsi="Arial" w:cs="Arial"/>
          <w:i/>
          <w:color w:val="000000"/>
          <w:sz w:val="22"/>
          <w:szCs w:val="22"/>
        </w:rPr>
        <w:t>Admin feature needed</w:t>
      </w:r>
    </w:p>
    <w:p w14:paraId="68D88273" w14:textId="77777777" w:rsidR="00C32719" w:rsidRDefault="006D6B99">
      <w:pPr>
        <w:pStyle w:val="Heading2"/>
        <w:numPr>
          <w:ilvl w:val="1"/>
          <w:numId w:val="7"/>
        </w:numPr>
        <w:ind w:left="1" w:hanging="3"/>
        <w:rPr>
          <w:sz w:val="34"/>
          <w:szCs w:val="34"/>
        </w:rPr>
      </w:pPr>
      <w:bookmarkStart w:id="31" w:name="_heading=h.wkyx09yqzmj1" w:colFirst="0" w:colLast="0"/>
      <w:bookmarkEnd w:id="31"/>
      <w:r>
        <w:rPr>
          <w:sz w:val="34"/>
          <w:szCs w:val="34"/>
        </w:rPr>
        <w:t>User Documentation</w:t>
      </w:r>
    </w:p>
    <w:p w14:paraId="551158AF" w14:textId="77777777" w:rsidR="00C32719" w:rsidRDefault="006D6B99">
      <w:pPr>
        <w:pBdr>
          <w:top w:val="nil"/>
          <w:left w:val="nil"/>
          <w:bottom w:val="nil"/>
          <w:right w:val="nil"/>
          <w:between w:val="nil"/>
        </w:pBdr>
        <w:spacing w:line="240" w:lineRule="auto"/>
        <w:ind w:left="0" w:hanging="2"/>
        <w:rPr>
          <w:rFonts w:ascii="Arial" w:eastAsia="Arial" w:hAnsi="Arial" w:cs="Arial"/>
          <w:i/>
          <w:color w:val="000000"/>
          <w:sz w:val="22"/>
          <w:szCs w:val="22"/>
        </w:rPr>
      </w:pPr>
      <w:bookmarkStart w:id="32" w:name="_heading=h.lnxbz9" w:colFirst="0" w:colLast="0"/>
      <w:bookmarkEnd w:id="32"/>
      <w:r>
        <w:rPr>
          <w:rFonts w:ascii="Arial" w:eastAsia="Arial" w:hAnsi="Arial" w:cs="Arial"/>
          <w:i/>
          <w:color w:val="000000"/>
          <w:sz w:val="22"/>
          <w:szCs w:val="22"/>
        </w:rPr>
        <w:t>N/A</w:t>
      </w:r>
    </w:p>
    <w:p w14:paraId="1584026D" w14:textId="77777777" w:rsidR="00C32719" w:rsidRDefault="006D6B99">
      <w:pPr>
        <w:pStyle w:val="Heading2"/>
        <w:numPr>
          <w:ilvl w:val="1"/>
          <w:numId w:val="7"/>
        </w:numPr>
        <w:ind w:left="1" w:hanging="3"/>
        <w:rPr>
          <w:sz w:val="34"/>
          <w:szCs w:val="34"/>
        </w:rPr>
      </w:pPr>
      <w:bookmarkStart w:id="33" w:name="_heading=h.v5d1ovpnyd7j" w:colFirst="0" w:colLast="0"/>
      <w:bookmarkEnd w:id="33"/>
      <w:r>
        <w:rPr>
          <w:sz w:val="34"/>
          <w:szCs w:val="34"/>
        </w:rPr>
        <w:t>Assumptions and Dependencies</w:t>
      </w:r>
    </w:p>
    <w:p w14:paraId="045DC2B4" w14:textId="6472C065" w:rsidR="00C32719" w:rsidRDefault="006D6B99">
      <w:pPr>
        <w:numPr>
          <w:ilvl w:val="0"/>
          <w:numId w:val="4"/>
        </w:numPr>
        <w:ind w:left="0" w:hanging="2"/>
      </w:pPr>
      <w:r>
        <w:t xml:space="preserve">we are developing using </w:t>
      </w:r>
      <w:r w:rsidR="002B4229">
        <w:t>C</w:t>
      </w:r>
      <w:r>
        <w:t xml:space="preserve"># </w:t>
      </w:r>
      <w:r>
        <w:tab/>
      </w:r>
    </w:p>
    <w:p w14:paraId="1C032239" w14:textId="092F1963" w:rsidR="00C32719" w:rsidRDefault="006D6B99">
      <w:pPr>
        <w:numPr>
          <w:ilvl w:val="0"/>
          <w:numId w:val="4"/>
        </w:numPr>
        <w:ind w:left="0" w:hanging="2"/>
      </w:pPr>
      <w:r>
        <w:t>Browsers: Chrome, Firefox</w:t>
      </w:r>
      <w:r w:rsidR="00950893">
        <w:t>,</w:t>
      </w:r>
      <w:r>
        <w:t xml:space="preserve"> and Edge.</w:t>
      </w:r>
      <w:r>
        <w:tab/>
      </w:r>
    </w:p>
    <w:p w14:paraId="3F44AC57" w14:textId="6EED8F27" w:rsidR="00C32719" w:rsidRDefault="006D6B99">
      <w:pPr>
        <w:numPr>
          <w:ilvl w:val="0"/>
          <w:numId w:val="4"/>
        </w:numPr>
        <w:ind w:left="0" w:hanging="2"/>
      </w:pPr>
      <w:r>
        <w:t>Operating System: Win 7,</w:t>
      </w:r>
      <w:r w:rsidR="00950893">
        <w:t xml:space="preserve"> </w:t>
      </w:r>
      <w:r>
        <w:t>XP, Vista, 8, 10, 11</w:t>
      </w:r>
      <w:r>
        <w:tab/>
      </w:r>
    </w:p>
    <w:p w14:paraId="489451F5" w14:textId="6730E082" w:rsidR="00C32719" w:rsidRDefault="006D6B99">
      <w:pPr>
        <w:numPr>
          <w:ilvl w:val="0"/>
          <w:numId w:val="4"/>
        </w:numPr>
        <w:ind w:left="0" w:hanging="2"/>
      </w:pPr>
      <w:r>
        <w:t>Recommended Conf.: 256</w:t>
      </w:r>
      <w:r w:rsidR="00950893">
        <w:t>MB</w:t>
      </w:r>
      <w:r>
        <w:t xml:space="preserve"> RAM or higher, 10</w:t>
      </w:r>
      <w:r w:rsidR="00950893">
        <w:t>MB</w:t>
      </w:r>
      <w:r>
        <w:t xml:space="preserve"> Disk space</w:t>
      </w:r>
      <w:r>
        <w:tab/>
      </w:r>
    </w:p>
    <w:p w14:paraId="7D19015C" w14:textId="28C3C0F8" w:rsidR="00C32719" w:rsidRDefault="006D6B99">
      <w:pPr>
        <w:numPr>
          <w:ilvl w:val="0"/>
          <w:numId w:val="4"/>
        </w:numPr>
        <w:ind w:left="0" w:hanging="2"/>
      </w:pPr>
      <w:bookmarkStart w:id="34" w:name="_heading=h.35nkun2" w:colFirst="0" w:colLast="0"/>
      <w:bookmarkEnd w:id="34"/>
      <w:r>
        <w:t>Screen Resolution: 1024x768</w:t>
      </w:r>
      <w:r w:rsidR="0005559D">
        <w:t>.</w:t>
      </w:r>
    </w:p>
    <w:p w14:paraId="44B47976" w14:textId="66B47C06" w:rsidR="009474C8" w:rsidRDefault="009474C8">
      <w:pPr>
        <w:numPr>
          <w:ilvl w:val="0"/>
          <w:numId w:val="4"/>
        </w:numPr>
        <w:ind w:left="0" w:hanging="2"/>
      </w:pPr>
      <w:r>
        <w:t>Images upload can’t be more than 4MB.</w:t>
      </w:r>
    </w:p>
    <w:p w14:paraId="43563310" w14:textId="77777777" w:rsidR="00C32719" w:rsidRDefault="00C32719">
      <w:pPr>
        <w:ind w:left="0" w:hanging="2"/>
      </w:pPr>
      <w:bookmarkStart w:id="35" w:name="_heading=h.46k6sxi4j9sq" w:colFirst="0" w:colLast="0"/>
      <w:bookmarkEnd w:id="35"/>
    </w:p>
    <w:p w14:paraId="5CF1C467" w14:textId="77777777" w:rsidR="00C32719" w:rsidRDefault="006D6B99">
      <w:pPr>
        <w:pStyle w:val="Heading1"/>
        <w:numPr>
          <w:ilvl w:val="0"/>
          <w:numId w:val="7"/>
        </w:numPr>
        <w:ind w:left="2" w:hanging="4"/>
        <w:rPr>
          <w:color w:val="901B20"/>
        </w:rPr>
      </w:pPr>
      <w:bookmarkStart w:id="36" w:name="_heading=h.xh7446cgqga6" w:colFirst="0" w:colLast="0"/>
      <w:bookmarkEnd w:id="36"/>
      <w:r>
        <w:rPr>
          <w:color w:val="901B20"/>
        </w:rPr>
        <w:lastRenderedPageBreak/>
        <w:t>System Features [Functional Requirements]</w:t>
      </w:r>
    </w:p>
    <w:p w14:paraId="42088A38" w14:textId="4BDE741B" w:rsidR="00C32719" w:rsidRDefault="000B05FD">
      <w:pPr>
        <w:spacing w:before="240" w:after="240"/>
        <w:ind w:left="0" w:hanging="2"/>
        <w:rPr>
          <w:rFonts w:ascii="Arial" w:eastAsia="Arial" w:hAnsi="Arial" w:cs="Arial"/>
          <w:i/>
        </w:rPr>
      </w:pPr>
      <w:bookmarkStart w:id="37" w:name="_heading=h.1ksv4uv" w:colFirst="0" w:colLast="0"/>
      <w:bookmarkEnd w:id="37"/>
      <w:r>
        <w:rPr>
          <w:rFonts w:ascii="Arial" w:eastAsia="Arial" w:hAnsi="Arial" w:cs="Arial"/>
          <w:i/>
        </w:rPr>
        <w:t>The System requirements are:</w:t>
      </w:r>
      <w:r w:rsidR="006D6B99">
        <w:rPr>
          <w:rFonts w:ascii="Arial" w:eastAsia="Arial" w:hAnsi="Arial" w:cs="Arial"/>
          <w:i/>
        </w:rPr>
        <w:t xml:space="preserve"> </w:t>
      </w:r>
    </w:p>
    <w:p w14:paraId="5CAB6846" w14:textId="34DC08E0" w:rsidR="00C32719" w:rsidRDefault="006D6B99">
      <w:pPr>
        <w:spacing w:before="240" w:after="240"/>
        <w:ind w:left="0" w:hanging="2"/>
        <w:jc w:val="both"/>
        <w:rPr>
          <w:rFonts w:ascii="Arial" w:eastAsia="Arial" w:hAnsi="Arial" w:cs="Arial"/>
        </w:rPr>
      </w:pPr>
      <w:bookmarkStart w:id="38" w:name="_heading=h.ytwu3e3h9xt2" w:colFirst="0" w:colLast="0"/>
      <w:bookmarkEnd w:id="38"/>
      <w:r>
        <w:rPr>
          <w:rFonts w:ascii="Arial" w:eastAsia="Arial" w:hAnsi="Arial" w:cs="Arial"/>
        </w:rPr>
        <w:t xml:space="preserve">This subsection contains the requirements for the Travel Advisor Platform. These requirements are organized by </w:t>
      </w:r>
      <w:r w:rsidR="00950893">
        <w:rPr>
          <w:rFonts w:ascii="Arial" w:eastAsia="Arial" w:hAnsi="Arial" w:cs="Arial"/>
        </w:rPr>
        <w:t>the sequence of the features</w:t>
      </w:r>
      <w:r>
        <w:rPr>
          <w:rFonts w:ascii="Arial" w:eastAsia="Arial" w:hAnsi="Arial" w:cs="Arial"/>
        </w:rPr>
        <w:t xml:space="preserve"> to best capture the functional requirements of the system. All these functional requirements can be traced using a traceability matrix. </w:t>
      </w:r>
    </w:p>
    <w:p w14:paraId="36CC2EC8" w14:textId="1C6FC0C1" w:rsidR="00C32719" w:rsidRDefault="006D6B99" w:rsidP="00CE21FB">
      <w:pPr>
        <w:pStyle w:val="ListParagraph"/>
        <w:numPr>
          <w:ilvl w:val="1"/>
          <w:numId w:val="7"/>
        </w:numPr>
        <w:spacing w:before="240" w:after="240"/>
        <w:ind w:leftChars="0" w:firstLineChars="0"/>
        <w:rPr>
          <w:rFonts w:ascii="Arial" w:eastAsia="Arial" w:hAnsi="Arial" w:cs="Arial"/>
          <w:b/>
          <w:sz w:val="34"/>
          <w:szCs w:val="34"/>
        </w:rPr>
      </w:pPr>
      <w:r w:rsidRPr="00CE21FB">
        <w:rPr>
          <w:rFonts w:ascii="Arial" w:eastAsia="Arial" w:hAnsi="Arial" w:cs="Arial"/>
          <w:b/>
          <w:sz w:val="34"/>
          <w:szCs w:val="34"/>
        </w:rPr>
        <w:t xml:space="preserve">Functional Requirements </w:t>
      </w:r>
    </w:p>
    <w:p w14:paraId="2437E8F8" w14:textId="77777777" w:rsidR="00AE37DB" w:rsidRDefault="00AE37DB" w:rsidP="00AE37DB">
      <w:pPr>
        <w:pStyle w:val="ListParagraph"/>
        <w:spacing w:before="240" w:after="240"/>
        <w:ind w:leftChars="0" w:firstLineChars="0" w:firstLine="0"/>
        <w:rPr>
          <w:rFonts w:ascii="Arial" w:eastAsia="Arial" w:hAnsi="Arial" w:cs="Arial"/>
          <w:b/>
          <w:sz w:val="34"/>
          <w:szCs w:val="34"/>
        </w:rPr>
      </w:pPr>
    </w:p>
    <w:p w14:paraId="74F5FA89" w14:textId="0244CB4D" w:rsidR="00AE37DB" w:rsidRPr="00CE21FB" w:rsidRDefault="00AE37DB" w:rsidP="00AE37DB">
      <w:pPr>
        <w:pStyle w:val="ListParagraph"/>
        <w:spacing w:before="240" w:after="240"/>
        <w:ind w:leftChars="0" w:firstLineChars="0" w:firstLine="0"/>
        <w:rPr>
          <w:rFonts w:ascii="Arial" w:eastAsia="Arial" w:hAnsi="Arial" w:cs="Arial"/>
          <w:b/>
          <w:sz w:val="34"/>
          <w:szCs w:val="34"/>
          <w:rtl/>
        </w:rPr>
      </w:pPr>
      <w:r>
        <w:rPr>
          <w:rFonts w:ascii="Arial" w:eastAsia="Arial" w:hAnsi="Arial" w:cs="Arial"/>
          <w:b/>
          <w:sz w:val="34"/>
          <w:szCs w:val="34"/>
        </w:rPr>
        <w:t>3.1.1 User Requirements</w:t>
      </w:r>
    </w:p>
    <w:p w14:paraId="09765A38" w14:textId="77777777" w:rsidR="00CE21FB" w:rsidRDefault="00CE21FB" w:rsidP="00CE21FB">
      <w:pPr>
        <w:pStyle w:val="ListParagraph"/>
        <w:spacing w:before="240" w:after="240"/>
        <w:ind w:leftChars="0" w:left="0" w:firstLineChars="0" w:firstLine="0"/>
        <w:rPr>
          <w:rFonts w:ascii="Arial" w:eastAsia="Arial" w:hAnsi="Arial" w:cs="Arial"/>
          <w:i/>
          <w:sz w:val="28"/>
          <w:szCs w:val="28"/>
          <w:rtl/>
        </w:rPr>
      </w:pPr>
    </w:p>
    <w:p w14:paraId="371CF44D" w14:textId="33EC15FB" w:rsidR="00CE21FB" w:rsidRPr="00AE37DB" w:rsidRDefault="00CE21FB" w:rsidP="00AE37DB">
      <w:pPr>
        <w:pStyle w:val="ListParagraph"/>
        <w:numPr>
          <w:ilvl w:val="0"/>
          <w:numId w:val="10"/>
        </w:numPr>
        <w:spacing w:before="240" w:after="240"/>
        <w:ind w:leftChars="0" w:firstLineChars="0"/>
        <w:rPr>
          <w:b/>
          <w:bCs/>
          <w:sz w:val="36"/>
          <w:szCs w:val="36"/>
        </w:rPr>
      </w:pPr>
      <w:r w:rsidRPr="00AE37DB">
        <w:rPr>
          <w:b/>
          <w:bCs/>
          <w:sz w:val="36"/>
          <w:szCs w:val="36"/>
        </w:rPr>
        <w:t>Login:</w:t>
      </w:r>
    </w:p>
    <w:p w14:paraId="1415AB2E" w14:textId="77777777" w:rsidR="000B05FD" w:rsidRPr="000B05FD" w:rsidRDefault="000B05FD" w:rsidP="000B05FD">
      <w:pPr>
        <w:pStyle w:val="ListParagraph"/>
        <w:spacing w:before="240" w:after="240"/>
        <w:ind w:leftChars="0" w:left="1080" w:firstLineChars="0" w:firstLine="0"/>
        <w:rPr>
          <w:b/>
          <w:bCs/>
          <w:sz w:val="36"/>
          <w:szCs w:val="36"/>
        </w:rPr>
      </w:pPr>
    </w:p>
    <w:p w14:paraId="5C65FC7C" w14:textId="4619BD9B" w:rsidR="00CE21FB" w:rsidRPr="00A32C8A" w:rsidRDefault="00CE21FB" w:rsidP="007C47F5">
      <w:pPr>
        <w:pStyle w:val="ListParagraph"/>
        <w:spacing w:before="240" w:after="240"/>
        <w:ind w:leftChars="0" w:left="1440" w:firstLineChars="0" w:firstLine="0"/>
        <w:rPr>
          <w:sz w:val="28"/>
          <w:szCs w:val="28"/>
        </w:rPr>
      </w:pPr>
      <w:r w:rsidRPr="000B05FD">
        <w:rPr>
          <w:b/>
          <w:bCs/>
          <w:sz w:val="28"/>
          <w:szCs w:val="28"/>
        </w:rPr>
        <w:t>REQ-01-User_Login:</w:t>
      </w:r>
      <w:r w:rsidR="00950893">
        <w:rPr>
          <w:sz w:val="28"/>
          <w:szCs w:val="28"/>
        </w:rPr>
        <w:t xml:space="preserve"> The login</w:t>
      </w:r>
      <w:r w:rsidRPr="00A32C8A">
        <w:rPr>
          <w:sz w:val="28"/>
          <w:szCs w:val="28"/>
        </w:rPr>
        <w:t xml:space="preserve"> page should contain two text boxes (the username and password fields) and two buttons (login button and </w:t>
      </w:r>
      <w:r w:rsidR="00CD40A2" w:rsidRPr="00A32C8A">
        <w:rPr>
          <w:sz w:val="28"/>
          <w:szCs w:val="28"/>
        </w:rPr>
        <w:t>sign-up</w:t>
      </w:r>
      <w:r w:rsidRPr="00A32C8A">
        <w:rPr>
          <w:sz w:val="28"/>
          <w:szCs w:val="28"/>
        </w:rPr>
        <w:t xml:space="preserve"> button)</w:t>
      </w:r>
      <w:r w:rsidR="00D66E32">
        <w:rPr>
          <w:sz w:val="28"/>
          <w:szCs w:val="28"/>
        </w:rPr>
        <w:t xml:space="preserve"> and one check box (</w:t>
      </w:r>
      <w:r w:rsidR="00610F96">
        <w:rPr>
          <w:sz w:val="28"/>
          <w:szCs w:val="28"/>
        </w:rPr>
        <w:t>Is</w:t>
      </w:r>
      <w:r w:rsidR="00D66E32">
        <w:rPr>
          <w:sz w:val="28"/>
          <w:szCs w:val="28"/>
        </w:rPr>
        <w:t>admin checkbox)</w:t>
      </w:r>
      <w:r w:rsidRPr="00A32C8A">
        <w:rPr>
          <w:sz w:val="28"/>
          <w:szCs w:val="28"/>
        </w:rPr>
        <w:t>.</w:t>
      </w:r>
    </w:p>
    <w:p w14:paraId="711406B2" w14:textId="77777777" w:rsidR="00CE21FB" w:rsidRDefault="00CE21FB" w:rsidP="00CE21FB">
      <w:pPr>
        <w:pStyle w:val="ListParagraph"/>
        <w:spacing w:before="240" w:after="240"/>
        <w:ind w:leftChars="0" w:firstLineChars="0" w:firstLine="0"/>
        <w:rPr>
          <w:rFonts w:ascii="Arial" w:eastAsia="Arial" w:hAnsi="Arial" w:cs="Arial"/>
          <w:i/>
          <w:sz w:val="28"/>
          <w:szCs w:val="28"/>
          <w:lang w:bidi="ar-EG"/>
        </w:rPr>
      </w:pPr>
    </w:p>
    <w:p w14:paraId="2F4F3C08" w14:textId="189E9878" w:rsidR="00CE21FB" w:rsidRPr="000B05FD" w:rsidRDefault="00CE21FB" w:rsidP="007C47F5">
      <w:pPr>
        <w:pStyle w:val="ListParagraph"/>
        <w:spacing w:before="240" w:after="240"/>
        <w:ind w:leftChars="0" w:left="1440" w:firstLineChars="0" w:firstLine="0"/>
        <w:rPr>
          <w:sz w:val="28"/>
          <w:szCs w:val="28"/>
        </w:rPr>
      </w:pPr>
      <w:r w:rsidRPr="000B05FD">
        <w:rPr>
          <w:b/>
          <w:bCs/>
          <w:sz w:val="28"/>
          <w:szCs w:val="28"/>
        </w:rPr>
        <w:t>REQ-02-User_Login:</w:t>
      </w:r>
      <w:r>
        <w:rPr>
          <w:rFonts w:ascii="Arial" w:eastAsia="Arial" w:hAnsi="Arial" w:cs="Arial"/>
          <w:i/>
          <w:sz w:val="28"/>
          <w:szCs w:val="28"/>
          <w:lang w:bidi="ar-EG"/>
        </w:rPr>
        <w:t xml:space="preserve">  </w:t>
      </w:r>
      <w:r w:rsidRPr="000B05FD">
        <w:rPr>
          <w:sz w:val="28"/>
          <w:szCs w:val="28"/>
        </w:rPr>
        <w:t>The username field should only accept English letters or a combination of English letters and numbers</w:t>
      </w:r>
      <w:r w:rsidR="00057258" w:rsidRPr="000B05FD">
        <w:rPr>
          <w:sz w:val="28"/>
          <w:szCs w:val="28"/>
        </w:rPr>
        <w:t>.</w:t>
      </w:r>
    </w:p>
    <w:p w14:paraId="34CB37E7" w14:textId="77777777" w:rsidR="00CE21FB" w:rsidRDefault="00CE21FB" w:rsidP="00CE21FB">
      <w:pPr>
        <w:pStyle w:val="ListParagraph"/>
        <w:spacing w:before="240" w:after="240"/>
        <w:ind w:leftChars="0" w:firstLineChars="0" w:firstLine="720"/>
        <w:rPr>
          <w:rFonts w:ascii="Arial" w:eastAsia="Arial" w:hAnsi="Arial" w:cs="Arial"/>
          <w:i/>
          <w:sz w:val="28"/>
          <w:szCs w:val="28"/>
          <w:lang w:bidi="ar-EG"/>
        </w:rPr>
      </w:pPr>
    </w:p>
    <w:p w14:paraId="08305133" w14:textId="0C580687" w:rsidR="00CE21FB" w:rsidRPr="000B05FD" w:rsidRDefault="00CE21FB" w:rsidP="007C47F5">
      <w:pPr>
        <w:pStyle w:val="ListParagraph"/>
        <w:spacing w:before="240" w:after="240"/>
        <w:ind w:leftChars="0" w:left="1440" w:firstLineChars="0" w:firstLine="0"/>
        <w:rPr>
          <w:sz w:val="28"/>
          <w:szCs w:val="28"/>
        </w:rPr>
      </w:pPr>
      <w:r w:rsidRPr="000B05FD">
        <w:rPr>
          <w:b/>
          <w:bCs/>
          <w:sz w:val="28"/>
          <w:szCs w:val="28"/>
        </w:rPr>
        <w:t>REQ-03-User_Login</w:t>
      </w:r>
      <w:r w:rsidRPr="000B05FD">
        <w:rPr>
          <w:sz w:val="28"/>
          <w:szCs w:val="28"/>
        </w:rPr>
        <w:t xml:space="preserve">: password field takes a text of </w:t>
      </w:r>
      <w:r w:rsidR="00057258" w:rsidRPr="000B05FD">
        <w:rPr>
          <w:sz w:val="28"/>
          <w:szCs w:val="28"/>
        </w:rPr>
        <w:t xml:space="preserve">at least </w:t>
      </w:r>
      <w:r w:rsidRPr="000B05FD">
        <w:rPr>
          <w:sz w:val="28"/>
          <w:szCs w:val="28"/>
        </w:rPr>
        <w:t xml:space="preserve">eight </w:t>
      </w:r>
      <w:r w:rsidR="00950893">
        <w:rPr>
          <w:sz w:val="28"/>
          <w:szCs w:val="28"/>
        </w:rPr>
        <w:t>characters</w:t>
      </w:r>
      <w:r w:rsidRPr="000B05FD">
        <w:rPr>
          <w:sz w:val="28"/>
          <w:szCs w:val="28"/>
        </w:rPr>
        <w:t xml:space="preserve"> </w:t>
      </w:r>
      <w:r w:rsidR="00057258" w:rsidRPr="000B05FD">
        <w:rPr>
          <w:sz w:val="28"/>
          <w:szCs w:val="28"/>
        </w:rPr>
        <w:t>text and it allows special characters and numbers too.</w:t>
      </w:r>
    </w:p>
    <w:p w14:paraId="49E65130" w14:textId="77777777" w:rsidR="00057258" w:rsidRPr="000B05FD" w:rsidRDefault="00057258" w:rsidP="00057258">
      <w:pPr>
        <w:pStyle w:val="ListParagraph"/>
        <w:spacing w:before="240" w:after="240"/>
        <w:ind w:leftChars="0" w:firstLineChars="0" w:firstLine="720"/>
        <w:rPr>
          <w:b/>
          <w:bCs/>
          <w:sz w:val="28"/>
          <w:szCs w:val="28"/>
        </w:rPr>
      </w:pPr>
    </w:p>
    <w:p w14:paraId="23C5731C" w14:textId="7C54E81B" w:rsidR="00057258" w:rsidRDefault="00057258" w:rsidP="007C47F5">
      <w:pPr>
        <w:pStyle w:val="ListParagraph"/>
        <w:spacing w:before="240" w:after="240"/>
        <w:ind w:leftChars="0" w:left="1440" w:firstLineChars="0" w:firstLine="0"/>
        <w:rPr>
          <w:rFonts w:ascii="Arial" w:eastAsia="Arial" w:hAnsi="Arial" w:cs="Arial"/>
          <w:i/>
          <w:sz w:val="28"/>
          <w:szCs w:val="28"/>
          <w:lang w:bidi="ar-EG"/>
        </w:rPr>
      </w:pPr>
      <w:r w:rsidRPr="000B05FD">
        <w:rPr>
          <w:b/>
          <w:bCs/>
          <w:sz w:val="28"/>
          <w:szCs w:val="28"/>
        </w:rPr>
        <w:t>REQ-04-User_</w:t>
      </w:r>
      <w:r w:rsidR="00A9484B" w:rsidRPr="000B05FD">
        <w:rPr>
          <w:b/>
          <w:bCs/>
          <w:sz w:val="28"/>
          <w:szCs w:val="28"/>
        </w:rPr>
        <w:t>Login</w:t>
      </w:r>
      <w:r w:rsidR="00A9484B" w:rsidRPr="000B05FD">
        <w:rPr>
          <w:sz w:val="28"/>
          <w:szCs w:val="28"/>
        </w:rPr>
        <w:t xml:space="preserve">: when </w:t>
      </w:r>
      <w:r w:rsidR="00950893">
        <w:rPr>
          <w:sz w:val="28"/>
          <w:szCs w:val="28"/>
        </w:rPr>
        <w:t xml:space="preserve">the </w:t>
      </w:r>
      <w:r w:rsidR="00A9484B" w:rsidRPr="000B05FD">
        <w:rPr>
          <w:sz w:val="28"/>
          <w:szCs w:val="28"/>
        </w:rPr>
        <w:t xml:space="preserve">user </w:t>
      </w:r>
      <w:r w:rsidR="00CD40A2" w:rsidRPr="000B05FD">
        <w:rPr>
          <w:sz w:val="28"/>
          <w:szCs w:val="28"/>
        </w:rPr>
        <w:t>presses</w:t>
      </w:r>
      <w:r w:rsidR="00A9484B" w:rsidRPr="000B05FD">
        <w:rPr>
          <w:sz w:val="28"/>
          <w:szCs w:val="28"/>
        </w:rPr>
        <w:t xml:space="preserve"> </w:t>
      </w:r>
      <w:r w:rsidR="00950893">
        <w:rPr>
          <w:sz w:val="28"/>
          <w:szCs w:val="28"/>
        </w:rPr>
        <w:t xml:space="preserve">the </w:t>
      </w:r>
      <w:r w:rsidR="00A9484B" w:rsidRPr="000B05FD">
        <w:rPr>
          <w:sz w:val="28"/>
          <w:szCs w:val="28"/>
        </w:rPr>
        <w:t xml:space="preserve">login button it checks the data into the text boxes based on REQ-02-User_Login &amp; REQ-03-User_Login then checks if the username and password are already stored in the </w:t>
      </w:r>
      <w:r w:rsidR="00950893">
        <w:rPr>
          <w:sz w:val="28"/>
          <w:szCs w:val="28"/>
        </w:rPr>
        <w:t>database</w:t>
      </w:r>
      <w:r w:rsidR="00A9484B" w:rsidRPr="000B05FD">
        <w:rPr>
          <w:sz w:val="28"/>
          <w:szCs w:val="28"/>
        </w:rPr>
        <w:t xml:space="preserve"> then the user is navigated to the </w:t>
      </w:r>
      <w:r w:rsidR="006A3F19">
        <w:rPr>
          <w:sz w:val="28"/>
          <w:szCs w:val="28"/>
        </w:rPr>
        <w:t>user home</w:t>
      </w:r>
      <w:r w:rsidR="00A9484B" w:rsidRPr="000B05FD">
        <w:rPr>
          <w:sz w:val="28"/>
          <w:szCs w:val="28"/>
        </w:rPr>
        <w:t xml:space="preserve"> page</w:t>
      </w:r>
      <w:r w:rsidR="00A9484B">
        <w:rPr>
          <w:rFonts w:ascii="Arial" w:eastAsia="Arial" w:hAnsi="Arial" w:cs="Arial"/>
          <w:i/>
          <w:sz w:val="28"/>
          <w:szCs w:val="28"/>
          <w:lang w:bidi="ar-EG"/>
        </w:rPr>
        <w:t>.</w:t>
      </w:r>
    </w:p>
    <w:p w14:paraId="0B193951" w14:textId="77777777" w:rsidR="00A9484B" w:rsidRDefault="00A9484B" w:rsidP="00A9484B">
      <w:pPr>
        <w:pStyle w:val="ListParagraph"/>
        <w:spacing w:before="240" w:after="240"/>
        <w:ind w:leftChars="0" w:firstLineChars="0" w:firstLine="720"/>
        <w:rPr>
          <w:rFonts w:ascii="Arial" w:eastAsia="Arial" w:hAnsi="Arial" w:cs="Arial"/>
          <w:i/>
          <w:sz w:val="28"/>
          <w:szCs w:val="28"/>
          <w:lang w:bidi="ar-EG"/>
        </w:rPr>
      </w:pPr>
    </w:p>
    <w:p w14:paraId="7ED93A3A" w14:textId="263F8531" w:rsidR="00A9484B" w:rsidRPr="000B05FD" w:rsidRDefault="00A9484B" w:rsidP="007C47F5">
      <w:pPr>
        <w:pStyle w:val="ListParagraph"/>
        <w:spacing w:before="240" w:after="240"/>
        <w:ind w:leftChars="0" w:left="1440" w:firstLineChars="0" w:firstLine="0"/>
        <w:rPr>
          <w:sz w:val="28"/>
          <w:szCs w:val="28"/>
        </w:rPr>
      </w:pPr>
      <w:r w:rsidRPr="000B05FD">
        <w:rPr>
          <w:b/>
          <w:bCs/>
          <w:sz w:val="28"/>
          <w:szCs w:val="28"/>
        </w:rPr>
        <w:t>REQ-05-User_Login</w:t>
      </w:r>
      <w:r w:rsidR="000B05FD">
        <w:rPr>
          <w:b/>
          <w:bCs/>
          <w:sz w:val="28"/>
          <w:szCs w:val="28"/>
        </w:rPr>
        <w:t>:</w:t>
      </w:r>
      <w:r>
        <w:rPr>
          <w:rFonts w:ascii="Arial" w:eastAsia="Arial" w:hAnsi="Arial" w:cs="Arial"/>
          <w:i/>
          <w:sz w:val="28"/>
          <w:szCs w:val="28"/>
          <w:lang w:bidi="ar-EG"/>
        </w:rPr>
        <w:t xml:space="preserve"> </w:t>
      </w:r>
      <w:r w:rsidRPr="000B05FD">
        <w:rPr>
          <w:sz w:val="28"/>
          <w:szCs w:val="28"/>
        </w:rPr>
        <w:t xml:space="preserve">if the username or password are not written based on REQ-02-User_Login &amp; REQ-03-User_Login an error message </w:t>
      </w:r>
      <w:r w:rsidR="00950893">
        <w:rPr>
          <w:sz w:val="28"/>
          <w:szCs w:val="28"/>
        </w:rPr>
        <w:t>appears</w:t>
      </w:r>
      <w:r w:rsidRPr="000B05FD">
        <w:rPr>
          <w:sz w:val="28"/>
          <w:szCs w:val="28"/>
        </w:rPr>
        <w:t xml:space="preserve"> with “please insert data based on the required format”.</w:t>
      </w:r>
    </w:p>
    <w:p w14:paraId="4217E802" w14:textId="77777777" w:rsidR="00A9484B" w:rsidRDefault="00A9484B" w:rsidP="00A9484B">
      <w:pPr>
        <w:pStyle w:val="ListParagraph"/>
        <w:spacing w:before="240" w:after="240"/>
        <w:ind w:leftChars="0" w:firstLineChars="0" w:firstLine="720"/>
        <w:rPr>
          <w:rFonts w:ascii="Arial" w:eastAsia="Arial" w:hAnsi="Arial" w:cs="Arial"/>
          <w:i/>
          <w:sz w:val="28"/>
          <w:szCs w:val="28"/>
          <w:lang w:bidi="ar-EG"/>
        </w:rPr>
      </w:pPr>
    </w:p>
    <w:p w14:paraId="035E7C16" w14:textId="40887B3E" w:rsidR="00A9484B" w:rsidRPr="000B05FD" w:rsidRDefault="00A9484B" w:rsidP="00CA4518">
      <w:pPr>
        <w:pStyle w:val="ListParagraph"/>
        <w:spacing w:before="240" w:after="240"/>
        <w:ind w:leftChars="0" w:left="1440" w:firstLineChars="0" w:firstLine="0"/>
        <w:rPr>
          <w:sz w:val="28"/>
          <w:szCs w:val="28"/>
        </w:rPr>
      </w:pPr>
      <w:r w:rsidRPr="000B05FD">
        <w:rPr>
          <w:b/>
          <w:bCs/>
          <w:sz w:val="28"/>
          <w:szCs w:val="28"/>
        </w:rPr>
        <w:t>REQ-06-User_Login</w:t>
      </w:r>
      <w:r w:rsidR="000B05FD">
        <w:rPr>
          <w:b/>
          <w:bCs/>
          <w:sz w:val="28"/>
          <w:szCs w:val="28"/>
        </w:rPr>
        <w:t>:</w:t>
      </w:r>
      <w:r>
        <w:rPr>
          <w:rFonts w:ascii="Arial" w:eastAsia="Arial" w:hAnsi="Arial" w:cs="Arial"/>
          <w:i/>
          <w:sz w:val="28"/>
          <w:szCs w:val="28"/>
          <w:lang w:bidi="ar-EG"/>
        </w:rPr>
        <w:t xml:space="preserve"> </w:t>
      </w:r>
      <w:r w:rsidRPr="000B05FD">
        <w:rPr>
          <w:sz w:val="28"/>
          <w:szCs w:val="28"/>
        </w:rPr>
        <w:t xml:space="preserve">if the username or password </w:t>
      </w:r>
      <w:r w:rsidR="00950893">
        <w:rPr>
          <w:sz w:val="28"/>
          <w:szCs w:val="28"/>
        </w:rPr>
        <w:t>is</w:t>
      </w:r>
      <w:r w:rsidRPr="000B05FD">
        <w:rPr>
          <w:sz w:val="28"/>
          <w:szCs w:val="28"/>
        </w:rPr>
        <w:t xml:space="preserve"> not found in the database an error message </w:t>
      </w:r>
      <w:r w:rsidR="00950893">
        <w:rPr>
          <w:sz w:val="28"/>
          <w:szCs w:val="28"/>
        </w:rPr>
        <w:t>appears</w:t>
      </w:r>
      <w:r w:rsidRPr="000B05FD">
        <w:rPr>
          <w:sz w:val="28"/>
          <w:szCs w:val="28"/>
        </w:rPr>
        <w:t xml:space="preserve"> with </w:t>
      </w:r>
      <w:r w:rsidR="00950893">
        <w:rPr>
          <w:sz w:val="28"/>
          <w:szCs w:val="28"/>
        </w:rPr>
        <w:t xml:space="preserve">the </w:t>
      </w:r>
      <w:r w:rsidRPr="000B05FD">
        <w:rPr>
          <w:sz w:val="28"/>
          <w:szCs w:val="28"/>
        </w:rPr>
        <w:t>message “</w:t>
      </w:r>
      <w:r w:rsidR="00CA4518" w:rsidRPr="00CA4518">
        <w:rPr>
          <w:sz w:val="28"/>
          <w:szCs w:val="28"/>
        </w:rPr>
        <w:t>Please create an account first and then login”</w:t>
      </w:r>
      <w:commentRangeStart w:id="39"/>
      <w:r w:rsidRPr="000B05FD">
        <w:rPr>
          <w:sz w:val="28"/>
          <w:szCs w:val="28"/>
        </w:rPr>
        <w:t>.</w:t>
      </w:r>
      <w:commentRangeEnd w:id="39"/>
      <w:r w:rsidR="00691A9D">
        <w:rPr>
          <w:rStyle w:val="CommentReference"/>
        </w:rPr>
        <w:commentReference w:id="39"/>
      </w:r>
    </w:p>
    <w:p w14:paraId="49916526" w14:textId="77777777" w:rsidR="00A9484B" w:rsidRDefault="00A9484B" w:rsidP="00A9484B">
      <w:pPr>
        <w:pStyle w:val="ListParagraph"/>
        <w:spacing w:before="240" w:after="240"/>
        <w:ind w:leftChars="0" w:firstLineChars="0" w:firstLine="720"/>
        <w:rPr>
          <w:rFonts w:ascii="Arial" w:eastAsia="Arial" w:hAnsi="Arial" w:cs="Arial"/>
          <w:i/>
          <w:sz w:val="28"/>
          <w:szCs w:val="28"/>
          <w:lang w:bidi="ar-EG"/>
        </w:rPr>
      </w:pPr>
    </w:p>
    <w:p w14:paraId="2565ECD3" w14:textId="72E8DC07" w:rsidR="00A9484B" w:rsidRDefault="00A9484B" w:rsidP="007C47F5">
      <w:pPr>
        <w:pStyle w:val="ListParagraph"/>
        <w:spacing w:before="240" w:after="240"/>
        <w:ind w:leftChars="0" w:left="1440" w:firstLineChars="0" w:firstLine="0"/>
        <w:rPr>
          <w:sz w:val="28"/>
          <w:szCs w:val="28"/>
        </w:rPr>
      </w:pPr>
      <w:r w:rsidRPr="000B05FD">
        <w:rPr>
          <w:b/>
          <w:bCs/>
          <w:sz w:val="28"/>
          <w:szCs w:val="28"/>
        </w:rPr>
        <w:t>REQ-07-User_Login:</w:t>
      </w:r>
      <w:r>
        <w:rPr>
          <w:rFonts w:ascii="Arial" w:eastAsia="Arial" w:hAnsi="Arial" w:cs="Arial"/>
          <w:i/>
          <w:sz w:val="28"/>
          <w:szCs w:val="28"/>
          <w:lang w:bidi="ar-EG"/>
        </w:rPr>
        <w:t xml:space="preserve"> </w:t>
      </w:r>
      <w:r w:rsidRPr="000B05FD">
        <w:rPr>
          <w:sz w:val="28"/>
          <w:szCs w:val="28"/>
        </w:rPr>
        <w:t xml:space="preserve">if </w:t>
      </w:r>
      <w:r w:rsidR="00950893">
        <w:rPr>
          <w:sz w:val="28"/>
          <w:szCs w:val="28"/>
        </w:rPr>
        <w:t>the signup</w:t>
      </w:r>
      <w:r w:rsidR="000B05FD">
        <w:rPr>
          <w:sz w:val="28"/>
          <w:szCs w:val="28"/>
        </w:rPr>
        <w:t xml:space="preserve"> button</w:t>
      </w:r>
      <w:r w:rsidRPr="000B05FD">
        <w:rPr>
          <w:sz w:val="28"/>
          <w:szCs w:val="28"/>
        </w:rPr>
        <w:t xml:space="preserve"> </w:t>
      </w:r>
      <w:r w:rsidR="00950893">
        <w:rPr>
          <w:sz w:val="28"/>
          <w:szCs w:val="28"/>
        </w:rPr>
        <w:t xml:space="preserve">is </w:t>
      </w:r>
      <w:r w:rsidRPr="000B05FD">
        <w:rPr>
          <w:sz w:val="28"/>
          <w:szCs w:val="28"/>
        </w:rPr>
        <w:t xml:space="preserve">pressed the system navigates to the signing up page. </w:t>
      </w:r>
    </w:p>
    <w:p w14:paraId="232CEC54" w14:textId="77777777" w:rsidR="000B05FD" w:rsidRDefault="000B05FD" w:rsidP="00A9484B">
      <w:pPr>
        <w:pStyle w:val="ListParagraph"/>
        <w:spacing w:before="240" w:after="240"/>
        <w:ind w:leftChars="0" w:firstLineChars="0" w:firstLine="720"/>
        <w:rPr>
          <w:sz w:val="28"/>
          <w:szCs w:val="28"/>
        </w:rPr>
      </w:pPr>
    </w:p>
    <w:p w14:paraId="0D730698" w14:textId="7D940C89" w:rsidR="000B05FD" w:rsidRPr="00156128" w:rsidRDefault="00156128" w:rsidP="000B05FD">
      <w:pPr>
        <w:pStyle w:val="ListParagraph"/>
        <w:numPr>
          <w:ilvl w:val="0"/>
          <w:numId w:val="10"/>
        </w:numPr>
        <w:spacing w:before="240" w:after="240"/>
        <w:ind w:leftChars="0" w:firstLineChars="0"/>
        <w:rPr>
          <w:b/>
          <w:bCs/>
          <w:sz w:val="36"/>
          <w:szCs w:val="36"/>
        </w:rPr>
      </w:pPr>
      <w:r>
        <w:rPr>
          <w:b/>
          <w:bCs/>
          <w:sz w:val="36"/>
          <w:szCs w:val="36"/>
        </w:rPr>
        <w:t xml:space="preserve"> </w:t>
      </w:r>
      <w:r w:rsidR="000B05FD" w:rsidRPr="00156128">
        <w:rPr>
          <w:b/>
          <w:bCs/>
          <w:sz w:val="36"/>
          <w:szCs w:val="36"/>
        </w:rPr>
        <w:t>Sign up:</w:t>
      </w:r>
    </w:p>
    <w:p w14:paraId="4949E2BC" w14:textId="77777777" w:rsidR="001931CA" w:rsidRDefault="001931CA" w:rsidP="00156128">
      <w:pPr>
        <w:pStyle w:val="ListParagraph"/>
        <w:spacing w:before="240" w:after="240"/>
        <w:ind w:leftChars="0" w:firstLineChars="0" w:firstLine="720"/>
        <w:rPr>
          <w:b/>
          <w:bCs/>
          <w:sz w:val="28"/>
          <w:szCs w:val="28"/>
        </w:rPr>
      </w:pPr>
    </w:p>
    <w:p w14:paraId="68D74B2E" w14:textId="5D580319" w:rsidR="000B05FD" w:rsidRDefault="000B05FD" w:rsidP="007C47F5">
      <w:pPr>
        <w:pStyle w:val="ListParagraph"/>
        <w:spacing w:before="240" w:after="240"/>
        <w:ind w:leftChars="0" w:left="1440" w:firstLineChars="0" w:firstLine="0"/>
        <w:rPr>
          <w:sz w:val="28"/>
          <w:szCs w:val="28"/>
        </w:rPr>
      </w:pPr>
      <w:r w:rsidRPr="00156128">
        <w:rPr>
          <w:b/>
          <w:bCs/>
          <w:sz w:val="28"/>
          <w:szCs w:val="28"/>
        </w:rPr>
        <w:t>REQ-01-Signup</w:t>
      </w:r>
      <w:r w:rsidR="00156128" w:rsidRPr="00156128">
        <w:rPr>
          <w:b/>
          <w:bCs/>
          <w:sz w:val="28"/>
          <w:szCs w:val="28"/>
        </w:rPr>
        <w:t xml:space="preserve">: </w:t>
      </w:r>
      <w:r w:rsidR="00156128">
        <w:rPr>
          <w:b/>
          <w:bCs/>
          <w:sz w:val="28"/>
          <w:szCs w:val="28"/>
        </w:rPr>
        <w:t xml:space="preserve"> </w:t>
      </w:r>
      <w:r w:rsidR="00156128" w:rsidRPr="001931CA">
        <w:rPr>
          <w:sz w:val="28"/>
          <w:szCs w:val="28"/>
        </w:rPr>
        <w:t xml:space="preserve">The </w:t>
      </w:r>
      <w:r w:rsidR="00950893">
        <w:rPr>
          <w:sz w:val="28"/>
          <w:szCs w:val="28"/>
        </w:rPr>
        <w:t>signup</w:t>
      </w:r>
      <w:r w:rsidR="00156128" w:rsidRPr="001931CA">
        <w:rPr>
          <w:sz w:val="28"/>
          <w:szCs w:val="28"/>
        </w:rPr>
        <w:t xml:space="preserve"> page should </w:t>
      </w:r>
      <w:r w:rsidR="00950893">
        <w:rPr>
          <w:sz w:val="28"/>
          <w:szCs w:val="28"/>
        </w:rPr>
        <w:t>contain</w:t>
      </w:r>
      <w:r w:rsidR="00156128" w:rsidRPr="001931CA">
        <w:rPr>
          <w:sz w:val="28"/>
          <w:szCs w:val="28"/>
        </w:rPr>
        <w:t xml:space="preserve"> five text fields (Email</w:t>
      </w:r>
      <w:r w:rsidR="004C18AE">
        <w:rPr>
          <w:sz w:val="28"/>
          <w:szCs w:val="28"/>
        </w:rPr>
        <w:t>,</w:t>
      </w:r>
      <w:r w:rsidR="00156128" w:rsidRPr="001931CA">
        <w:rPr>
          <w:sz w:val="28"/>
          <w:szCs w:val="28"/>
        </w:rPr>
        <w:t xml:space="preserve"> </w:t>
      </w:r>
      <w:r w:rsidR="00950893">
        <w:rPr>
          <w:sz w:val="28"/>
          <w:szCs w:val="28"/>
        </w:rPr>
        <w:t>Username</w:t>
      </w:r>
      <w:r w:rsidR="00BF1723">
        <w:rPr>
          <w:sz w:val="28"/>
          <w:szCs w:val="28"/>
        </w:rPr>
        <w:t xml:space="preserve">, </w:t>
      </w:r>
      <w:r w:rsidR="00156128" w:rsidRPr="001931CA">
        <w:rPr>
          <w:sz w:val="28"/>
          <w:szCs w:val="28"/>
        </w:rPr>
        <w:t xml:space="preserve">Mobile </w:t>
      </w:r>
      <w:r w:rsidR="00950893">
        <w:rPr>
          <w:sz w:val="28"/>
          <w:szCs w:val="28"/>
        </w:rPr>
        <w:t>Number</w:t>
      </w:r>
      <w:r w:rsidR="00156128" w:rsidRPr="001931CA">
        <w:rPr>
          <w:sz w:val="28"/>
          <w:szCs w:val="28"/>
        </w:rPr>
        <w:t xml:space="preserve">, Age, Password, and Confirm Password) and two buttons (Sign up and </w:t>
      </w:r>
      <w:r w:rsidR="00CD40A2" w:rsidRPr="001931CA">
        <w:rPr>
          <w:sz w:val="28"/>
          <w:szCs w:val="28"/>
        </w:rPr>
        <w:t>reset</w:t>
      </w:r>
      <w:r w:rsidR="00156128" w:rsidRPr="001931CA">
        <w:rPr>
          <w:sz w:val="28"/>
          <w:szCs w:val="28"/>
        </w:rPr>
        <w:t>)</w:t>
      </w:r>
      <w:r w:rsidR="001931CA" w:rsidRPr="001931CA">
        <w:rPr>
          <w:sz w:val="28"/>
          <w:szCs w:val="28"/>
        </w:rPr>
        <w:t>.</w:t>
      </w:r>
    </w:p>
    <w:p w14:paraId="76C2D00C" w14:textId="77777777" w:rsidR="001931CA" w:rsidRDefault="001931CA" w:rsidP="00156128">
      <w:pPr>
        <w:pStyle w:val="ListParagraph"/>
        <w:spacing w:before="240" w:after="240"/>
        <w:ind w:leftChars="0" w:firstLineChars="0" w:firstLine="720"/>
        <w:rPr>
          <w:b/>
          <w:bCs/>
          <w:sz w:val="28"/>
          <w:szCs w:val="28"/>
        </w:rPr>
      </w:pPr>
    </w:p>
    <w:p w14:paraId="1612858A" w14:textId="72ADDA68" w:rsidR="001931CA" w:rsidRDefault="001931CA" w:rsidP="00CA4518">
      <w:pPr>
        <w:pStyle w:val="ListParagraph"/>
        <w:spacing w:before="240" w:after="240"/>
        <w:ind w:leftChars="0" w:left="1440" w:firstLineChars="0" w:firstLine="0"/>
        <w:rPr>
          <w:sz w:val="28"/>
          <w:szCs w:val="28"/>
        </w:rPr>
      </w:pPr>
      <w:r>
        <w:rPr>
          <w:b/>
          <w:bCs/>
          <w:sz w:val="28"/>
          <w:szCs w:val="28"/>
        </w:rPr>
        <w:t>REQ-</w:t>
      </w:r>
      <w:r w:rsidRPr="001931CA">
        <w:rPr>
          <w:b/>
          <w:bCs/>
          <w:sz w:val="28"/>
          <w:szCs w:val="28"/>
        </w:rPr>
        <w:t>02-Signup:</w:t>
      </w:r>
      <w:r>
        <w:rPr>
          <w:sz w:val="28"/>
          <w:szCs w:val="28"/>
        </w:rPr>
        <w:t xml:space="preserve"> All the fields are required to make a valid signing up</w:t>
      </w:r>
      <w:r w:rsidR="00CA4518">
        <w:rPr>
          <w:sz w:val="28"/>
          <w:szCs w:val="28"/>
        </w:rPr>
        <w:t xml:space="preserve"> if any field is left empty a suited error message should appear</w:t>
      </w:r>
      <w:r w:rsidR="00967E0F">
        <w:rPr>
          <w:sz w:val="28"/>
          <w:szCs w:val="28"/>
        </w:rPr>
        <w:t xml:space="preserve"> “Please fill out this fi</w:t>
      </w:r>
      <w:r w:rsidR="00D274B6">
        <w:rPr>
          <w:sz w:val="28"/>
          <w:szCs w:val="28"/>
        </w:rPr>
        <w:t>e</w:t>
      </w:r>
      <w:r w:rsidR="00967E0F">
        <w:rPr>
          <w:sz w:val="28"/>
          <w:szCs w:val="28"/>
        </w:rPr>
        <w:t>ld”</w:t>
      </w:r>
      <w:r>
        <w:rPr>
          <w:sz w:val="28"/>
          <w:szCs w:val="28"/>
        </w:rPr>
        <w:t>.</w:t>
      </w:r>
    </w:p>
    <w:p w14:paraId="2B8CCCC4" w14:textId="77777777" w:rsidR="001931CA" w:rsidRDefault="001931CA" w:rsidP="00156128">
      <w:pPr>
        <w:pStyle w:val="ListParagraph"/>
        <w:spacing w:before="240" w:after="240"/>
        <w:ind w:leftChars="0" w:firstLineChars="0" w:firstLine="720"/>
        <w:rPr>
          <w:sz w:val="28"/>
          <w:szCs w:val="28"/>
        </w:rPr>
      </w:pPr>
    </w:p>
    <w:p w14:paraId="680CACB1" w14:textId="3568B42C" w:rsidR="001931CA" w:rsidRPr="007C47F5" w:rsidRDefault="001931CA" w:rsidP="007C47F5">
      <w:pPr>
        <w:pStyle w:val="ListParagraph"/>
        <w:spacing w:before="240" w:after="240"/>
        <w:ind w:leftChars="0" w:left="1440" w:firstLineChars="0" w:firstLine="0"/>
        <w:rPr>
          <w:sz w:val="28"/>
          <w:szCs w:val="28"/>
        </w:rPr>
      </w:pPr>
      <w:r>
        <w:rPr>
          <w:b/>
          <w:bCs/>
          <w:sz w:val="28"/>
          <w:szCs w:val="28"/>
        </w:rPr>
        <w:t>REQ-03-S</w:t>
      </w:r>
      <w:r w:rsidR="007C47F5">
        <w:rPr>
          <w:b/>
          <w:bCs/>
          <w:sz w:val="28"/>
          <w:szCs w:val="28"/>
        </w:rPr>
        <w:t>ignup:</w:t>
      </w:r>
      <w:r>
        <w:rPr>
          <w:b/>
          <w:bCs/>
          <w:sz w:val="28"/>
          <w:szCs w:val="28"/>
        </w:rPr>
        <w:t xml:space="preserve"> </w:t>
      </w:r>
      <w:r w:rsidR="00950893">
        <w:rPr>
          <w:sz w:val="28"/>
          <w:szCs w:val="28"/>
        </w:rPr>
        <w:t>The email</w:t>
      </w:r>
      <w:r w:rsidRPr="001931CA">
        <w:rPr>
          <w:sz w:val="28"/>
          <w:szCs w:val="28"/>
        </w:rPr>
        <w:t xml:space="preserve"> field should contain a valid mail format </w:t>
      </w:r>
      <w:r w:rsidRPr="007C47F5">
        <w:rPr>
          <w:sz w:val="28"/>
          <w:szCs w:val="28"/>
        </w:rPr>
        <w:t>as (</w:t>
      </w:r>
      <w:hyperlink r:id="rId19" w:history="1">
        <w:r w:rsidRPr="001931CA">
          <w:t>example@example.com</w:t>
        </w:r>
      </w:hyperlink>
      <w:r w:rsidRPr="007C47F5">
        <w:rPr>
          <w:sz w:val="28"/>
          <w:szCs w:val="28"/>
        </w:rPr>
        <w:t xml:space="preserve">). It can be a combination of numbers and some special characters </w:t>
      </w:r>
      <w:r w:rsidR="00CD40A2" w:rsidRPr="007C47F5">
        <w:rPr>
          <w:sz w:val="28"/>
          <w:szCs w:val="28"/>
        </w:rPr>
        <w:t>_, # as</w:t>
      </w:r>
      <w:r w:rsidRPr="007C47F5">
        <w:rPr>
          <w:sz w:val="28"/>
          <w:szCs w:val="28"/>
        </w:rPr>
        <w:t xml:space="preserve"> long as it is acceptable by the format.</w:t>
      </w:r>
    </w:p>
    <w:p w14:paraId="019E2BC9" w14:textId="77777777" w:rsidR="001931CA" w:rsidRDefault="001931CA" w:rsidP="001931CA">
      <w:pPr>
        <w:pStyle w:val="ListParagraph"/>
        <w:spacing w:before="240" w:after="240"/>
        <w:ind w:leftChars="0" w:firstLineChars="0" w:firstLine="720"/>
        <w:rPr>
          <w:sz w:val="28"/>
          <w:szCs w:val="28"/>
        </w:rPr>
      </w:pPr>
    </w:p>
    <w:p w14:paraId="15FD798E" w14:textId="6E6F763E" w:rsidR="00BF1723" w:rsidRPr="00160CEF" w:rsidRDefault="001931CA" w:rsidP="00160CEF">
      <w:pPr>
        <w:pStyle w:val="ListParagraph"/>
        <w:spacing w:before="240" w:after="240"/>
        <w:ind w:leftChars="0" w:left="1440" w:firstLineChars="0" w:firstLine="0"/>
        <w:rPr>
          <w:sz w:val="28"/>
          <w:szCs w:val="28"/>
        </w:rPr>
      </w:pPr>
      <w:r w:rsidRPr="001931CA">
        <w:rPr>
          <w:b/>
          <w:bCs/>
          <w:sz w:val="28"/>
          <w:szCs w:val="28"/>
        </w:rPr>
        <w:t xml:space="preserve">REQ-04-Signup: </w:t>
      </w:r>
      <w:r>
        <w:rPr>
          <w:b/>
          <w:bCs/>
          <w:sz w:val="28"/>
          <w:szCs w:val="28"/>
        </w:rPr>
        <w:t xml:space="preserve"> </w:t>
      </w:r>
      <w:r w:rsidR="004C18AE" w:rsidRPr="004C18AE">
        <w:rPr>
          <w:sz w:val="28"/>
          <w:szCs w:val="28"/>
        </w:rPr>
        <w:t xml:space="preserve">Mobile field only accepts 11 </w:t>
      </w:r>
      <w:r w:rsidR="00950893">
        <w:rPr>
          <w:sz w:val="28"/>
          <w:szCs w:val="28"/>
        </w:rPr>
        <w:t>numbers</w:t>
      </w:r>
      <w:r w:rsidR="004C18AE" w:rsidRPr="004C18AE">
        <w:rPr>
          <w:sz w:val="28"/>
          <w:szCs w:val="28"/>
        </w:rPr>
        <w:t>.</w:t>
      </w:r>
    </w:p>
    <w:p w14:paraId="382CFFCC" w14:textId="77777777" w:rsidR="00BF1723" w:rsidRDefault="00BF1723" w:rsidP="007C47F5">
      <w:pPr>
        <w:pStyle w:val="ListParagraph"/>
        <w:spacing w:before="240" w:after="240"/>
        <w:ind w:leftChars="0" w:left="1440" w:firstLineChars="0" w:firstLine="0"/>
        <w:rPr>
          <w:b/>
          <w:bCs/>
          <w:sz w:val="28"/>
          <w:szCs w:val="28"/>
        </w:rPr>
      </w:pPr>
    </w:p>
    <w:p w14:paraId="0056BFE2" w14:textId="2F313C23" w:rsidR="004C18AE" w:rsidRDefault="00BF1723" w:rsidP="00BF1723">
      <w:pPr>
        <w:pStyle w:val="ListParagraph"/>
        <w:spacing w:before="240" w:after="240"/>
        <w:ind w:leftChars="0" w:left="1440" w:firstLineChars="0" w:firstLine="0"/>
        <w:rPr>
          <w:b/>
          <w:bCs/>
          <w:sz w:val="28"/>
          <w:szCs w:val="28"/>
        </w:rPr>
      </w:pPr>
      <w:r>
        <w:rPr>
          <w:b/>
          <w:bCs/>
          <w:sz w:val="28"/>
          <w:szCs w:val="28"/>
        </w:rPr>
        <w:t xml:space="preserve">REQ-05-Signup: </w:t>
      </w:r>
      <w:r w:rsidRPr="00BF1723">
        <w:rPr>
          <w:sz w:val="28"/>
          <w:szCs w:val="28"/>
        </w:rPr>
        <w:t xml:space="preserve">username only </w:t>
      </w:r>
      <w:r w:rsidR="00950893">
        <w:rPr>
          <w:sz w:val="28"/>
          <w:szCs w:val="28"/>
        </w:rPr>
        <w:t>accepts</w:t>
      </w:r>
      <w:r w:rsidRPr="00BF1723">
        <w:rPr>
          <w:sz w:val="28"/>
          <w:szCs w:val="28"/>
        </w:rPr>
        <w:t xml:space="preserve"> English characters or combination of English characters and numbers of at least 4 characters</w:t>
      </w:r>
      <w:r>
        <w:rPr>
          <w:b/>
          <w:bCs/>
          <w:sz w:val="28"/>
          <w:szCs w:val="28"/>
        </w:rPr>
        <w:t>.</w:t>
      </w:r>
    </w:p>
    <w:p w14:paraId="76C737F7" w14:textId="77777777" w:rsidR="00BF1723" w:rsidRDefault="00BF1723" w:rsidP="001931CA">
      <w:pPr>
        <w:pStyle w:val="ListParagraph"/>
        <w:spacing w:before="240" w:after="240"/>
        <w:ind w:leftChars="0" w:firstLineChars="0" w:firstLine="720"/>
        <w:rPr>
          <w:b/>
          <w:bCs/>
          <w:sz w:val="28"/>
          <w:szCs w:val="28"/>
        </w:rPr>
      </w:pPr>
    </w:p>
    <w:p w14:paraId="34176A6C" w14:textId="1CC59A76" w:rsidR="004C18AE" w:rsidRPr="004C18AE" w:rsidRDefault="00BF1723" w:rsidP="001931CA">
      <w:pPr>
        <w:pStyle w:val="ListParagraph"/>
        <w:spacing w:before="240" w:after="240"/>
        <w:ind w:leftChars="0" w:firstLineChars="0" w:firstLine="720"/>
        <w:rPr>
          <w:sz w:val="28"/>
          <w:szCs w:val="28"/>
        </w:rPr>
      </w:pPr>
      <w:r>
        <w:rPr>
          <w:b/>
          <w:bCs/>
          <w:sz w:val="28"/>
          <w:szCs w:val="28"/>
        </w:rPr>
        <w:t>REQ-06</w:t>
      </w:r>
      <w:r w:rsidR="004C18AE">
        <w:rPr>
          <w:b/>
          <w:bCs/>
          <w:sz w:val="28"/>
          <w:szCs w:val="28"/>
        </w:rPr>
        <w:t xml:space="preserve">-Signup: </w:t>
      </w:r>
      <w:r w:rsidR="004C18AE" w:rsidRPr="004C18AE">
        <w:rPr>
          <w:sz w:val="28"/>
          <w:szCs w:val="28"/>
        </w:rPr>
        <w:t>Age should only accept numbers between 18 and 90.</w:t>
      </w:r>
    </w:p>
    <w:p w14:paraId="2AB444D9" w14:textId="015A915F" w:rsidR="001931CA" w:rsidRDefault="004C18AE" w:rsidP="001931CA">
      <w:pPr>
        <w:pStyle w:val="ListParagraph"/>
        <w:spacing w:before="240" w:after="240"/>
        <w:ind w:leftChars="0" w:firstLineChars="0" w:firstLine="720"/>
        <w:rPr>
          <w:sz w:val="28"/>
          <w:szCs w:val="28"/>
        </w:rPr>
      </w:pPr>
      <w:r w:rsidRPr="004C18AE">
        <w:rPr>
          <w:sz w:val="28"/>
          <w:szCs w:val="28"/>
        </w:rPr>
        <w:t xml:space="preserve"> </w:t>
      </w:r>
    </w:p>
    <w:p w14:paraId="57011BF4" w14:textId="1721A514" w:rsidR="004C18AE" w:rsidRPr="004C18AE" w:rsidRDefault="00BF1723" w:rsidP="007C47F5">
      <w:pPr>
        <w:pStyle w:val="ListParagraph"/>
        <w:spacing w:before="240" w:after="240"/>
        <w:ind w:leftChars="0" w:left="1440" w:firstLineChars="0" w:firstLine="0"/>
        <w:rPr>
          <w:sz w:val="28"/>
          <w:szCs w:val="28"/>
        </w:rPr>
      </w:pPr>
      <w:r>
        <w:rPr>
          <w:b/>
          <w:bCs/>
          <w:sz w:val="28"/>
          <w:szCs w:val="28"/>
        </w:rPr>
        <w:t>REQ-07</w:t>
      </w:r>
      <w:r w:rsidR="004C18AE" w:rsidRPr="004C18AE">
        <w:rPr>
          <w:b/>
          <w:bCs/>
          <w:sz w:val="28"/>
          <w:szCs w:val="28"/>
        </w:rPr>
        <w:t>-Signup:</w:t>
      </w:r>
      <w:r w:rsidR="004C18AE">
        <w:rPr>
          <w:sz w:val="28"/>
          <w:szCs w:val="28"/>
        </w:rPr>
        <w:t xml:space="preserve"> password &amp; confirm password fields take</w:t>
      </w:r>
      <w:r w:rsidR="004C18AE" w:rsidRPr="000B05FD">
        <w:rPr>
          <w:sz w:val="28"/>
          <w:szCs w:val="28"/>
        </w:rPr>
        <w:t xml:space="preserve"> a text of at least eight </w:t>
      </w:r>
      <w:r w:rsidR="00950893">
        <w:rPr>
          <w:sz w:val="28"/>
          <w:szCs w:val="28"/>
        </w:rPr>
        <w:t>characters</w:t>
      </w:r>
      <w:r w:rsidR="004C18AE" w:rsidRPr="000B05FD">
        <w:rPr>
          <w:sz w:val="28"/>
          <w:szCs w:val="28"/>
        </w:rPr>
        <w:t xml:space="preserve"> text </w:t>
      </w:r>
      <w:r w:rsidR="00B97C9D">
        <w:rPr>
          <w:sz w:val="28"/>
          <w:szCs w:val="28"/>
        </w:rPr>
        <w:t>contain capital letter, small letter &amp; numbers and it allows</w:t>
      </w:r>
      <w:r w:rsidR="004C18AE" w:rsidRPr="000B05FD">
        <w:rPr>
          <w:sz w:val="28"/>
          <w:szCs w:val="28"/>
        </w:rPr>
        <w:t xml:space="preserve"> special characters too.</w:t>
      </w:r>
    </w:p>
    <w:p w14:paraId="2C027EAF" w14:textId="77777777" w:rsidR="001931CA" w:rsidRDefault="001931CA" w:rsidP="001931CA">
      <w:pPr>
        <w:pStyle w:val="ListParagraph"/>
        <w:spacing w:before="240" w:after="240"/>
        <w:ind w:leftChars="0" w:firstLineChars="0" w:firstLine="720"/>
        <w:rPr>
          <w:b/>
          <w:bCs/>
          <w:sz w:val="28"/>
          <w:szCs w:val="28"/>
        </w:rPr>
      </w:pPr>
    </w:p>
    <w:p w14:paraId="34E51E1A" w14:textId="6C7D0F42" w:rsidR="004C18AE" w:rsidRDefault="00BF1723" w:rsidP="007C47F5">
      <w:pPr>
        <w:pStyle w:val="ListParagraph"/>
        <w:spacing w:before="240" w:after="240"/>
        <w:ind w:leftChars="0" w:left="1440" w:firstLineChars="0" w:firstLine="0"/>
        <w:rPr>
          <w:sz w:val="28"/>
          <w:szCs w:val="28"/>
        </w:rPr>
      </w:pPr>
      <w:r>
        <w:rPr>
          <w:b/>
          <w:bCs/>
          <w:sz w:val="28"/>
          <w:szCs w:val="28"/>
        </w:rPr>
        <w:t>REQ-08</w:t>
      </w:r>
      <w:r w:rsidR="004C18AE">
        <w:rPr>
          <w:b/>
          <w:bCs/>
          <w:sz w:val="28"/>
          <w:szCs w:val="28"/>
        </w:rPr>
        <w:t xml:space="preserve">-Signup: </w:t>
      </w:r>
      <w:r w:rsidR="004C18AE" w:rsidRPr="004C18AE">
        <w:rPr>
          <w:sz w:val="28"/>
          <w:szCs w:val="28"/>
        </w:rPr>
        <w:t>the password and confirm password should contain the same text (the text</w:t>
      </w:r>
      <w:r w:rsidR="00950893">
        <w:rPr>
          <w:sz w:val="28"/>
          <w:szCs w:val="28"/>
        </w:rPr>
        <w:t>, in this case,</w:t>
      </w:r>
      <w:r w:rsidR="004C18AE" w:rsidRPr="004C18AE">
        <w:rPr>
          <w:sz w:val="28"/>
          <w:szCs w:val="28"/>
        </w:rPr>
        <w:t xml:space="preserve"> is case sensitive). </w:t>
      </w:r>
    </w:p>
    <w:p w14:paraId="1541D593" w14:textId="77777777" w:rsidR="00BE78B2" w:rsidRDefault="00BE78B2" w:rsidP="004C18AE">
      <w:pPr>
        <w:pStyle w:val="ListParagraph"/>
        <w:spacing w:before="240" w:after="240"/>
        <w:ind w:leftChars="0" w:firstLineChars="0" w:firstLine="720"/>
        <w:rPr>
          <w:b/>
          <w:bCs/>
          <w:sz w:val="28"/>
          <w:szCs w:val="28"/>
        </w:rPr>
      </w:pPr>
    </w:p>
    <w:p w14:paraId="19AB2E77" w14:textId="6CCB7A88" w:rsidR="00BE78B2" w:rsidRDefault="00BF1723" w:rsidP="007C47F5">
      <w:pPr>
        <w:pStyle w:val="ListParagraph"/>
        <w:spacing w:before="240" w:after="240"/>
        <w:ind w:leftChars="0" w:left="1440" w:firstLineChars="0" w:firstLine="0"/>
        <w:rPr>
          <w:sz w:val="28"/>
          <w:szCs w:val="28"/>
        </w:rPr>
      </w:pPr>
      <w:r>
        <w:rPr>
          <w:b/>
          <w:bCs/>
          <w:sz w:val="28"/>
          <w:szCs w:val="28"/>
        </w:rPr>
        <w:t>REQ-09</w:t>
      </w:r>
      <w:r w:rsidR="00BE78B2">
        <w:rPr>
          <w:b/>
          <w:bCs/>
          <w:sz w:val="28"/>
          <w:szCs w:val="28"/>
        </w:rPr>
        <w:t>-Signup:</w:t>
      </w:r>
      <w:r w:rsidR="00BE78B2" w:rsidRPr="00BE78B2">
        <w:rPr>
          <w:sz w:val="28"/>
          <w:szCs w:val="28"/>
        </w:rPr>
        <w:t xml:space="preserve"> </w:t>
      </w:r>
      <w:r w:rsidR="00BE78B2">
        <w:rPr>
          <w:sz w:val="28"/>
          <w:szCs w:val="28"/>
        </w:rPr>
        <w:t>when</w:t>
      </w:r>
      <w:r w:rsidR="00BE78B2" w:rsidRPr="00BE78B2">
        <w:rPr>
          <w:sz w:val="28"/>
          <w:szCs w:val="28"/>
        </w:rPr>
        <w:t xml:space="preserve"> the user </w:t>
      </w:r>
      <w:r w:rsidR="00CD40A2" w:rsidRPr="00BE78B2">
        <w:rPr>
          <w:sz w:val="28"/>
          <w:szCs w:val="28"/>
        </w:rPr>
        <w:t>presses</w:t>
      </w:r>
      <w:r w:rsidR="00BE78B2" w:rsidRPr="00BE78B2">
        <w:rPr>
          <w:sz w:val="28"/>
          <w:szCs w:val="28"/>
        </w:rPr>
        <w:t xml:space="preserve"> the reset button all the fields should be empty.</w:t>
      </w:r>
    </w:p>
    <w:p w14:paraId="6270D199" w14:textId="77777777" w:rsidR="00BE78B2" w:rsidRDefault="00BE78B2" w:rsidP="00BE78B2">
      <w:pPr>
        <w:pStyle w:val="ListParagraph"/>
        <w:spacing w:before="240" w:after="240"/>
        <w:ind w:leftChars="0" w:firstLineChars="0" w:firstLine="720"/>
        <w:rPr>
          <w:sz w:val="28"/>
          <w:szCs w:val="28"/>
        </w:rPr>
      </w:pPr>
    </w:p>
    <w:p w14:paraId="1D25B53F" w14:textId="14A7A30C" w:rsidR="00BE78B2" w:rsidRDefault="00BF1723" w:rsidP="00E857CD">
      <w:pPr>
        <w:pStyle w:val="ListParagraph"/>
        <w:spacing w:before="240" w:after="240"/>
        <w:ind w:leftChars="0" w:left="1440" w:firstLineChars="0" w:firstLine="0"/>
        <w:rPr>
          <w:sz w:val="28"/>
          <w:szCs w:val="28"/>
        </w:rPr>
      </w:pPr>
      <w:r>
        <w:rPr>
          <w:b/>
          <w:bCs/>
          <w:sz w:val="28"/>
          <w:szCs w:val="28"/>
        </w:rPr>
        <w:t>REQ-10</w:t>
      </w:r>
      <w:r w:rsidR="00BE78B2" w:rsidRPr="00BE78B2">
        <w:rPr>
          <w:b/>
          <w:bCs/>
          <w:sz w:val="28"/>
          <w:szCs w:val="28"/>
        </w:rPr>
        <w:t>-Signup:</w:t>
      </w:r>
      <w:r w:rsidR="00BE78B2">
        <w:rPr>
          <w:b/>
          <w:bCs/>
          <w:sz w:val="28"/>
          <w:szCs w:val="28"/>
        </w:rPr>
        <w:t xml:space="preserve"> </w:t>
      </w:r>
      <w:r w:rsidR="00BE78B2" w:rsidRPr="00BE78B2">
        <w:rPr>
          <w:sz w:val="28"/>
          <w:szCs w:val="28"/>
        </w:rPr>
        <w:t xml:space="preserve">when the user </w:t>
      </w:r>
      <w:r w:rsidR="00950893">
        <w:rPr>
          <w:sz w:val="28"/>
          <w:szCs w:val="28"/>
        </w:rPr>
        <w:t>presses</w:t>
      </w:r>
      <w:r w:rsidR="00BE78B2" w:rsidRPr="00BE78B2">
        <w:rPr>
          <w:sz w:val="28"/>
          <w:szCs w:val="28"/>
        </w:rPr>
        <w:t xml:space="preserve"> </w:t>
      </w:r>
      <w:r w:rsidR="00950893">
        <w:rPr>
          <w:sz w:val="28"/>
          <w:szCs w:val="28"/>
        </w:rPr>
        <w:t xml:space="preserve">the </w:t>
      </w:r>
      <w:r w:rsidR="00CD40A2" w:rsidRPr="00BE78B2">
        <w:rPr>
          <w:sz w:val="28"/>
          <w:szCs w:val="28"/>
        </w:rPr>
        <w:t>sign-up</w:t>
      </w:r>
      <w:r w:rsidR="00BE78B2" w:rsidRPr="00BE78B2">
        <w:rPr>
          <w:sz w:val="28"/>
          <w:szCs w:val="28"/>
        </w:rPr>
        <w:t xml:space="preserve"> button and the fields apply to requirements (REQ-02-Signup, REQ-03-Signup, REQ-04-Signup, R</w:t>
      </w:r>
      <w:r>
        <w:rPr>
          <w:sz w:val="28"/>
          <w:szCs w:val="28"/>
        </w:rPr>
        <w:t xml:space="preserve">EQ-05-Signup, REQ-06-Signup, </w:t>
      </w:r>
      <w:r w:rsidR="00BE78B2" w:rsidRPr="00BE78B2">
        <w:rPr>
          <w:sz w:val="28"/>
          <w:szCs w:val="28"/>
        </w:rPr>
        <w:t>REQ-07-Signup</w:t>
      </w:r>
      <w:r>
        <w:rPr>
          <w:sz w:val="28"/>
          <w:szCs w:val="28"/>
        </w:rPr>
        <w:t>, and REQ-08-</w:t>
      </w:r>
      <w:r w:rsidR="00CD40A2">
        <w:rPr>
          <w:sz w:val="28"/>
          <w:szCs w:val="28"/>
        </w:rPr>
        <w:t>Signup)</w:t>
      </w:r>
      <w:r w:rsidR="00BE78B2" w:rsidRPr="00BE78B2">
        <w:rPr>
          <w:sz w:val="28"/>
          <w:szCs w:val="28"/>
        </w:rPr>
        <w:t xml:space="preserve"> the user data should be sto</w:t>
      </w:r>
      <w:r w:rsidR="00E857CD">
        <w:rPr>
          <w:sz w:val="28"/>
          <w:szCs w:val="28"/>
        </w:rPr>
        <w:t xml:space="preserve">red in its place in </w:t>
      </w:r>
      <w:r w:rsidR="00950893">
        <w:rPr>
          <w:sz w:val="28"/>
          <w:szCs w:val="28"/>
        </w:rPr>
        <w:t xml:space="preserve">the </w:t>
      </w:r>
      <w:r w:rsidR="00E857CD">
        <w:rPr>
          <w:sz w:val="28"/>
          <w:szCs w:val="28"/>
        </w:rPr>
        <w:t>database, a</w:t>
      </w:r>
      <w:r w:rsidR="00BE78B2" w:rsidRPr="00BE78B2">
        <w:rPr>
          <w:sz w:val="28"/>
          <w:szCs w:val="28"/>
        </w:rPr>
        <w:t xml:space="preserve"> </w:t>
      </w:r>
      <w:r w:rsidR="00E1507A">
        <w:rPr>
          <w:sz w:val="28"/>
          <w:szCs w:val="28"/>
        </w:rPr>
        <w:t xml:space="preserve">unique </w:t>
      </w:r>
      <w:r w:rsidR="00E857CD">
        <w:rPr>
          <w:sz w:val="28"/>
          <w:szCs w:val="28"/>
        </w:rPr>
        <w:t xml:space="preserve">UID </w:t>
      </w:r>
      <w:r w:rsidR="00BE78B2" w:rsidRPr="00BE78B2">
        <w:rPr>
          <w:sz w:val="28"/>
          <w:szCs w:val="28"/>
        </w:rPr>
        <w:t>should be generated and the user is navigated to the login page</w:t>
      </w:r>
      <w:r w:rsidR="00BE78B2">
        <w:rPr>
          <w:sz w:val="28"/>
          <w:szCs w:val="28"/>
        </w:rPr>
        <w:t>.</w:t>
      </w:r>
    </w:p>
    <w:p w14:paraId="36ABBBC6" w14:textId="77777777" w:rsidR="00BE78B2" w:rsidRDefault="00BE78B2" w:rsidP="00BE78B2">
      <w:pPr>
        <w:pStyle w:val="ListParagraph"/>
        <w:spacing w:before="240" w:after="240"/>
        <w:ind w:leftChars="0" w:firstLineChars="0" w:firstLine="720"/>
        <w:rPr>
          <w:b/>
          <w:bCs/>
          <w:sz w:val="28"/>
          <w:szCs w:val="28"/>
        </w:rPr>
      </w:pPr>
    </w:p>
    <w:p w14:paraId="3C3933A6" w14:textId="11396504" w:rsidR="001203A7" w:rsidRDefault="00BF1723" w:rsidP="00FA565A">
      <w:pPr>
        <w:pStyle w:val="ListParagraph"/>
        <w:spacing w:before="240" w:after="240"/>
        <w:ind w:leftChars="0" w:left="1440" w:firstLineChars="0" w:firstLine="0"/>
        <w:rPr>
          <w:sz w:val="28"/>
          <w:szCs w:val="28"/>
          <w:lang w:bidi="ar-EG"/>
        </w:rPr>
      </w:pPr>
      <w:r>
        <w:rPr>
          <w:b/>
          <w:bCs/>
          <w:sz w:val="28"/>
          <w:szCs w:val="28"/>
        </w:rPr>
        <w:lastRenderedPageBreak/>
        <w:t>REQ-11</w:t>
      </w:r>
      <w:r w:rsidR="00BE78B2">
        <w:rPr>
          <w:b/>
          <w:bCs/>
          <w:sz w:val="28"/>
          <w:szCs w:val="28"/>
        </w:rPr>
        <w:t xml:space="preserve">-Signup: </w:t>
      </w:r>
      <w:r w:rsidR="00BE78B2" w:rsidRPr="00BE78B2">
        <w:rPr>
          <w:sz w:val="28"/>
          <w:szCs w:val="28"/>
        </w:rPr>
        <w:t xml:space="preserve">when the user </w:t>
      </w:r>
      <w:r w:rsidR="00950893">
        <w:rPr>
          <w:sz w:val="28"/>
          <w:szCs w:val="28"/>
        </w:rPr>
        <w:t>presses</w:t>
      </w:r>
      <w:r w:rsidR="00BE78B2" w:rsidRPr="00BE78B2">
        <w:rPr>
          <w:sz w:val="28"/>
          <w:szCs w:val="28"/>
        </w:rPr>
        <w:t xml:space="preserve"> </w:t>
      </w:r>
      <w:r w:rsidR="00950893">
        <w:rPr>
          <w:sz w:val="28"/>
          <w:szCs w:val="28"/>
        </w:rPr>
        <w:t>the sign-up</w:t>
      </w:r>
      <w:r w:rsidR="00BE78B2" w:rsidRPr="00BE78B2">
        <w:rPr>
          <w:sz w:val="28"/>
          <w:szCs w:val="28"/>
        </w:rPr>
        <w:t xml:space="preserve"> button</w:t>
      </w:r>
      <w:r w:rsidR="001203A7">
        <w:rPr>
          <w:sz w:val="28"/>
          <w:szCs w:val="28"/>
        </w:rPr>
        <w:t xml:space="preserve"> if any field doesn’t match with the required formats referred to</w:t>
      </w:r>
      <w:r w:rsidR="00FA565A">
        <w:rPr>
          <w:sz w:val="28"/>
          <w:szCs w:val="28"/>
        </w:rPr>
        <w:t xml:space="preserve"> in REQ-10-Signup</w:t>
      </w:r>
      <w:r w:rsidR="001203A7">
        <w:rPr>
          <w:sz w:val="28"/>
          <w:szCs w:val="28"/>
        </w:rPr>
        <w:t xml:space="preserve"> then a</w:t>
      </w:r>
      <w:r w:rsidR="00FA565A">
        <w:rPr>
          <w:sz w:val="28"/>
          <w:szCs w:val="28"/>
        </w:rPr>
        <w:t>n</w:t>
      </w:r>
      <w:r w:rsidR="001203A7">
        <w:rPr>
          <w:sz w:val="28"/>
          <w:szCs w:val="28"/>
        </w:rPr>
        <w:t xml:space="preserve"> </w:t>
      </w:r>
      <w:r w:rsidR="001203A7">
        <w:rPr>
          <w:sz w:val="28"/>
          <w:szCs w:val="28"/>
          <w:lang w:bidi="ar-EG"/>
        </w:rPr>
        <w:t>error message should appear</w:t>
      </w:r>
      <w:r w:rsidR="00FA565A">
        <w:rPr>
          <w:sz w:val="28"/>
          <w:szCs w:val="28"/>
          <w:lang w:bidi="ar-EG"/>
        </w:rPr>
        <w:t xml:space="preserve"> with format (&lt;field name&gt; </w:t>
      </w:r>
      <w:r w:rsidR="00950893">
        <w:rPr>
          <w:sz w:val="28"/>
          <w:szCs w:val="28"/>
          <w:lang w:bidi="ar-EG"/>
        </w:rPr>
        <w:t>does not apply</w:t>
      </w:r>
      <w:r w:rsidR="00FA565A">
        <w:rPr>
          <w:sz w:val="28"/>
          <w:szCs w:val="28"/>
          <w:lang w:bidi="ar-EG"/>
        </w:rPr>
        <w:t xml:space="preserve"> to the required format)</w:t>
      </w:r>
      <w:r w:rsidR="001203A7">
        <w:rPr>
          <w:sz w:val="28"/>
          <w:szCs w:val="28"/>
          <w:lang w:bidi="ar-EG"/>
        </w:rPr>
        <w:t>.</w:t>
      </w:r>
    </w:p>
    <w:p w14:paraId="3E82CB28" w14:textId="77777777" w:rsidR="001203A7" w:rsidRDefault="00D83510" w:rsidP="001203A7">
      <w:pPr>
        <w:pStyle w:val="ListParagraph"/>
        <w:spacing w:before="240" w:after="240"/>
        <w:ind w:leftChars="0" w:firstLineChars="0" w:firstLine="720"/>
        <w:rPr>
          <w:sz w:val="28"/>
          <w:szCs w:val="28"/>
          <w:lang w:bidi="ar-EG"/>
        </w:rPr>
      </w:pPr>
      <w:commentRangeStart w:id="40"/>
      <w:commentRangeEnd w:id="40"/>
      <w:r>
        <w:rPr>
          <w:rStyle w:val="CommentReference"/>
        </w:rPr>
        <w:commentReference w:id="40"/>
      </w:r>
    </w:p>
    <w:p w14:paraId="32CCA2FE" w14:textId="77777777" w:rsidR="007C47F5" w:rsidRDefault="007C47F5" w:rsidP="001203A7">
      <w:pPr>
        <w:pStyle w:val="ListParagraph"/>
        <w:spacing w:before="240" w:after="240"/>
        <w:ind w:leftChars="0" w:firstLineChars="0" w:firstLine="720"/>
        <w:rPr>
          <w:sz w:val="28"/>
          <w:szCs w:val="28"/>
          <w:lang w:bidi="ar-EG"/>
        </w:rPr>
      </w:pPr>
    </w:p>
    <w:p w14:paraId="3AB88D08" w14:textId="44D3EF8D" w:rsidR="001203A7" w:rsidRPr="00CF42F5" w:rsidRDefault="00CF42F5" w:rsidP="001203A7">
      <w:pPr>
        <w:pStyle w:val="ListParagraph"/>
        <w:numPr>
          <w:ilvl w:val="0"/>
          <w:numId w:val="10"/>
        </w:numPr>
        <w:spacing w:before="240" w:after="240"/>
        <w:ind w:leftChars="0" w:firstLineChars="0"/>
        <w:rPr>
          <w:b/>
          <w:bCs/>
          <w:sz w:val="36"/>
          <w:szCs w:val="36"/>
        </w:rPr>
      </w:pPr>
      <w:r>
        <w:rPr>
          <w:b/>
          <w:bCs/>
          <w:sz w:val="36"/>
          <w:szCs w:val="36"/>
        </w:rPr>
        <w:t xml:space="preserve"> </w:t>
      </w:r>
      <w:r w:rsidR="006A3F19">
        <w:rPr>
          <w:b/>
          <w:bCs/>
          <w:sz w:val="36"/>
          <w:szCs w:val="36"/>
        </w:rPr>
        <w:t xml:space="preserve">User </w:t>
      </w:r>
      <w:r w:rsidR="00E1507A" w:rsidRPr="00CF42F5">
        <w:rPr>
          <w:b/>
          <w:bCs/>
          <w:sz w:val="36"/>
          <w:szCs w:val="36"/>
        </w:rPr>
        <w:t>Home Page:</w:t>
      </w:r>
    </w:p>
    <w:p w14:paraId="6F61465F" w14:textId="09594D5F" w:rsidR="00CA4518" w:rsidRPr="00AD304A" w:rsidRDefault="006A3F19" w:rsidP="00AD304A">
      <w:pPr>
        <w:pStyle w:val="ListParagraph"/>
        <w:spacing w:before="240" w:after="240"/>
        <w:ind w:leftChars="0" w:left="1440" w:firstLineChars="0" w:firstLine="0"/>
        <w:rPr>
          <w:sz w:val="28"/>
          <w:szCs w:val="28"/>
          <w:lang w:bidi="ar-EG"/>
        </w:rPr>
      </w:pPr>
      <w:r w:rsidRPr="00CF42F5">
        <w:rPr>
          <w:b/>
          <w:bCs/>
          <w:sz w:val="28"/>
          <w:szCs w:val="28"/>
        </w:rPr>
        <w:t>REQ-01-</w:t>
      </w:r>
      <w:r w:rsidRPr="00F26A49">
        <w:t xml:space="preserve"> </w:t>
      </w:r>
      <w:r w:rsidRPr="00F26A49">
        <w:rPr>
          <w:b/>
          <w:bCs/>
          <w:sz w:val="28"/>
          <w:szCs w:val="28"/>
        </w:rPr>
        <w:t>UserHomePage</w:t>
      </w:r>
      <w:r>
        <w:rPr>
          <w:sz w:val="28"/>
          <w:szCs w:val="28"/>
          <w:lang w:bidi="ar-EG"/>
        </w:rPr>
        <w:t xml:space="preserve"> </w:t>
      </w:r>
      <w:r w:rsidR="00E1507A">
        <w:rPr>
          <w:sz w:val="28"/>
          <w:szCs w:val="28"/>
          <w:lang w:bidi="ar-EG"/>
        </w:rPr>
        <w:t xml:space="preserve">when the user login successfully he will </w:t>
      </w:r>
      <w:r w:rsidR="00CA4518">
        <w:rPr>
          <w:sz w:val="28"/>
          <w:szCs w:val="28"/>
          <w:lang w:bidi="ar-EG"/>
        </w:rPr>
        <w:t>be directed to the</w:t>
      </w:r>
      <w:r>
        <w:rPr>
          <w:sz w:val="28"/>
          <w:szCs w:val="28"/>
          <w:lang w:bidi="ar-EG"/>
        </w:rPr>
        <w:t xml:space="preserve"> user</w:t>
      </w:r>
      <w:r w:rsidR="00CA4518">
        <w:rPr>
          <w:sz w:val="28"/>
          <w:szCs w:val="28"/>
          <w:lang w:bidi="ar-EG"/>
        </w:rPr>
        <w:t xml:space="preserve"> home page that has</w:t>
      </w:r>
      <w:r w:rsidR="00E1507A">
        <w:rPr>
          <w:sz w:val="28"/>
          <w:szCs w:val="28"/>
          <w:lang w:bidi="ar-EG"/>
        </w:rPr>
        <w:t xml:space="preserve"> </w:t>
      </w:r>
      <w:commentRangeStart w:id="41"/>
      <w:r w:rsidR="00E1507A">
        <w:rPr>
          <w:sz w:val="28"/>
          <w:szCs w:val="28"/>
          <w:lang w:bidi="ar-EG"/>
        </w:rPr>
        <w:t>a photo gallery</w:t>
      </w:r>
      <w:r w:rsidR="00CA4518">
        <w:rPr>
          <w:sz w:val="28"/>
          <w:szCs w:val="28"/>
          <w:lang w:bidi="ar-EG"/>
        </w:rPr>
        <w:t xml:space="preserve"> of the different tours available</w:t>
      </w:r>
      <w:r w:rsidR="00E1507A">
        <w:rPr>
          <w:sz w:val="28"/>
          <w:szCs w:val="28"/>
          <w:lang w:bidi="ar-EG"/>
        </w:rPr>
        <w:t xml:space="preserve"> </w:t>
      </w:r>
      <w:commentRangeEnd w:id="41"/>
      <w:r w:rsidR="00D57DCC">
        <w:rPr>
          <w:rStyle w:val="CommentReference"/>
        </w:rPr>
        <w:commentReference w:id="41"/>
      </w:r>
      <w:r w:rsidR="00E1507A">
        <w:rPr>
          <w:sz w:val="28"/>
          <w:szCs w:val="28"/>
          <w:lang w:bidi="ar-EG"/>
        </w:rPr>
        <w:t xml:space="preserve">should </w:t>
      </w:r>
      <w:r w:rsidR="00CF42F5">
        <w:rPr>
          <w:sz w:val="28"/>
          <w:szCs w:val="28"/>
          <w:lang w:bidi="ar-EG"/>
        </w:rPr>
        <w:t>be displayed</w:t>
      </w:r>
      <w:r w:rsidR="0089652B">
        <w:rPr>
          <w:sz w:val="28"/>
          <w:szCs w:val="28"/>
          <w:lang w:bidi="ar-EG"/>
        </w:rPr>
        <w:t xml:space="preserve"> in the middle of the page</w:t>
      </w:r>
      <w:r w:rsidR="00CF42F5">
        <w:rPr>
          <w:sz w:val="28"/>
          <w:szCs w:val="28"/>
          <w:lang w:bidi="ar-EG"/>
        </w:rPr>
        <w:t>.</w:t>
      </w:r>
    </w:p>
    <w:p w14:paraId="01D58D59" w14:textId="77777777" w:rsidR="00CA4518" w:rsidRPr="00D57DCC" w:rsidRDefault="00CA4518" w:rsidP="00D57DCC">
      <w:pPr>
        <w:pStyle w:val="ListParagraph"/>
        <w:spacing w:before="240" w:after="240"/>
        <w:ind w:leftChars="0" w:left="1440" w:firstLineChars="0" w:firstLine="0"/>
        <w:rPr>
          <w:sz w:val="28"/>
          <w:szCs w:val="28"/>
          <w:lang w:bidi="ar-EG"/>
        </w:rPr>
      </w:pPr>
    </w:p>
    <w:p w14:paraId="7A9F53AE" w14:textId="1AF0E320" w:rsidR="00CF42F5" w:rsidRPr="001203A7" w:rsidRDefault="006A3F19" w:rsidP="003A3A87">
      <w:pPr>
        <w:pStyle w:val="ListParagraph"/>
        <w:spacing w:before="240" w:after="240"/>
        <w:ind w:leftChars="0" w:left="1440" w:firstLineChars="0" w:firstLine="0"/>
        <w:rPr>
          <w:sz w:val="28"/>
          <w:szCs w:val="28"/>
          <w:lang w:bidi="ar-EG"/>
        </w:rPr>
      </w:pPr>
      <w:r w:rsidRPr="00CF42F5">
        <w:rPr>
          <w:b/>
          <w:bCs/>
          <w:sz w:val="28"/>
          <w:szCs w:val="28"/>
        </w:rPr>
        <w:t>REQ-0</w:t>
      </w:r>
      <w:r>
        <w:rPr>
          <w:b/>
          <w:bCs/>
          <w:sz w:val="28"/>
          <w:szCs w:val="28"/>
        </w:rPr>
        <w:t>2</w:t>
      </w:r>
      <w:r w:rsidRPr="00CF42F5">
        <w:rPr>
          <w:b/>
          <w:bCs/>
          <w:sz w:val="28"/>
          <w:szCs w:val="28"/>
        </w:rPr>
        <w:t>-</w:t>
      </w:r>
      <w:r w:rsidRPr="00F26A49">
        <w:t xml:space="preserve"> </w:t>
      </w:r>
      <w:r w:rsidRPr="00F26A49">
        <w:rPr>
          <w:b/>
          <w:bCs/>
          <w:sz w:val="28"/>
          <w:szCs w:val="28"/>
        </w:rPr>
        <w:t>UserHomePage</w:t>
      </w:r>
      <w:r>
        <w:rPr>
          <w:sz w:val="28"/>
          <w:szCs w:val="28"/>
          <w:lang w:bidi="ar-EG"/>
        </w:rPr>
        <w:t xml:space="preserve"> </w:t>
      </w:r>
      <w:r w:rsidR="00CF42F5">
        <w:rPr>
          <w:sz w:val="28"/>
          <w:szCs w:val="28"/>
          <w:lang w:bidi="ar-EG"/>
        </w:rPr>
        <w:t>there should be a view button in every tour a</w:t>
      </w:r>
      <w:r w:rsidR="003A3A87">
        <w:rPr>
          <w:sz w:val="28"/>
          <w:szCs w:val="28"/>
          <w:lang w:bidi="ar-EG"/>
        </w:rPr>
        <w:t xml:space="preserve">vailable so </w:t>
      </w:r>
      <w:r w:rsidR="00950893">
        <w:rPr>
          <w:sz w:val="28"/>
          <w:szCs w:val="28"/>
          <w:lang w:bidi="ar-EG"/>
        </w:rPr>
        <w:t xml:space="preserve">the </w:t>
      </w:r>
      <w:r w:rsidR="003A3A87">
        <w:rPr>
          <w:sz w:val="28"/>
          <w:szCs w:val="28"/>
          <w:lang w:bidi="ar-EG"/>
        </w:rPr>
        <w:t>user can view the tour</w:t>
      </w:r>
      <w:r w:rsidR="00CF42F5">
        <w:rPr>
          <w:sz w:val="28"/>
          <w:szCs w:val="28"/>
          <w:lang w:bidi="ar-EG"/>
        </w:rPr>
        <w:t xml:space="preserve"> details</w:t>
      </w:r>
      <w:r w:rsidR="003A3A87">
        <w:rPr>
          <w:sz w:val="28"/>
          <w:szCs w:val="28"/>
          <w:lang w:bidi="ar-EG"/>
        </w:rPr>
        <w:t xml:space="preserve"> when clicked the user </w:t>
      </w:r>
      <w:r w:rsidR="00950893">
        <w:rPr>
          <w:sz w:val="28"/>
          <w:szCs w:val="28"/>
          <w:lang w:bidi="ar-EG"/>
        </w:rPr>
        <w:t>gets</w:t>
      </w:r>
      <w:r w:rsidR="003A3A87">
        <w:rPr>
          <w:sz w:val="28"/>
          <w:szCs w:val="28"/>
          <w:lang w:bidi="ar-EG"/>
        </w:rPr>
        <w:t xml:space="preserve"> directed to the tour page</w:t>
      </w:r>
      <w:r w:rsidR="00CF42F5">
        <w:rPr>
          <w:sz w:val="28"/>
          <w:szCs w:val="28"/>
          <w:lang w:bidi="ar-EG"/>
        </w:rPr>
        <w:t>.</w:t>
      </w:r>
    </w:p>
    <w:p w14:paraId="42BBF15A" w14:textId="0E103206" w:rsidR="001931CA" w:rsidRDefault="001931CA" w:rsidP="001931CA">
      <w:pPr>
        <w:pStyle w:val="ListParagraph"/>
        <w:spacing w:before="240" w:after="240"/>
        <w:ind w:leftChars="0" w:firstLineChars="0" w:firstLine="720"/>
        <w:rPr>
          <w:b/>
          <w:bCs/>
          <w:sz w:val="28"/>
          <w:szCs w:val="28"/>
        </w:rPr>
      </w:pPr>
    </w:p>
    <w:p w14:paraId="6F95C48F" w14:textId="77777777" w:rsidR="007C47F5" w:rsidRPr="0089652B" w:rsidRDefault="007C47F5" w:rsidP="0089652B">
      <w:pPr>
        <w:spacing w:before="240" w:after="240"/>
        <w:ind w:leftChars="0" w:left="0" w:firstLineChars="0" w:firstLine="0"/>
        <w:rPr>
          <w:b/>
          <w:bCs/>
          <w:sz w:val="36"/>
          <w:szCs w:val="36"/>
        </w:rPr>
      </w:pPr>
    </w:p>
    <w:p w14:paraId="5FA29D6E" w14:textId="77777777" w:rsidR="007C47F5" w:rsidRDefault="007C47F5" w:rsidP="007C47F5">
      <w:pPr>
        <w:pStyle w:val="ListParagraph"/>
        <w:spacing w:before="240" w:after="240"/>
        <w:ind w:leftChars="0" w:left="1080" w:firstLineChars="0" w:firstLine="0"/>
        <w:rPr>
          <w:b/>
          <w:bCs/>
          <w:sz w:val="36"/>
          <w:szCs w:val="36"/>
        </w:rPr>
      </w:pPr>
    </w:p>
    <w:p w14:paraId="512D795D" w14:textId="24D0D049" w:rsidR="001931CA" w:rsidRPr="00AE37DB" w:rsidRDefault="00AE37DB" w:rsidP="00CF42F5">
      <w:pPr>
        <w:pStyle w:val="ListParagraph"/>
        <w:numPr>
          <w:ilvl w:val="0"/>
          <w:numId w:val="10"/>
        </w:numPr>
        <w:spacing w:before="240" w:after="240"/>
        <w:ind w:leftChars="0" w:firstLineChars="0"/>
        <w:rPr>
          <w:b/>
          <w:bCs/>
          <w:sz w:val="36"/>
          <w:szCs w:val="36"/>
        </w:rPr>
      </w:pPr>
      <w:r>
        <w:rPr>
          <w:b/>
          <w:bCs/>
          <w:sz w:val="36"/>
          <w:szCs w:val="36"/>
        </w:rPr>
        <w:t xml:space="preserve"> </w:t>
      </w:r>
      <w:r w:rsidR="00CF42F5" w:rsidRPr="00AE37DB">
        <w:rPr>
          <w:b/>
          <w:bCs/>
          <w:sz w:val="36"/>
          <w:szCs w:val="36"/>
        </w:rPr>
        <w:t>Tour details:</w:t>
      </w:r>
    </w:p>
    <w:p w14:paraId="28925315" w14:textId="76AB2C6B" w:rsidR="00CF42F5" w:rsidRDefault="00CF42F5" w:rsidP="00704278">
      <w:pPr>
        <w:pStyle w:val="ListParagraph"/>
        <w:spacing w:before="240" w:after="240"/>
        <w:ind w:leftChars="0" w:left="1440" w:firstLineChars="0" w:firstLine="0"/>
        <w:rPr>
          <w:sz w:val="28"/>
          <w:szCs w:val="28"/>
          <w:lang w:bidi="ar-EG"/>
        </w:rPr>
      </w:pPr>
      <w:r>
        <w:rPr>
          <w:b/>
          <w:bCs/>
          <w:sz w:val="28"/>
          <w:szCs w:val="28"/>
        </w:rPr>
        <w:t xml:space="preserve">REQ-01-Tour: </w:t>
      </w:r>
      <w:r w:rsidRPr="003A18B0">
        <w:rPr>
          <w:sz w:val="28"/>
          <w:szCs w:val="28"/>
          <w:lang w:bidi="ar-EG"/>
        </w:rPr>
        <w:t>the tour page should</w:t>
      </w:r>
      <w:r w:rsidR="006C243D">
        <w:rPr>
          <w:sz w:val="28"/>
          <w:szCs w:val="28"/>
          <w:lang w:bidi="ar-EG"/>
        </w:rPr>
        <w:t xml:space="preserve"> contain </w:t>
      </w:r>
      <w:r w:rsidR="00696134">
        <w:rPr>
          <w:sz w:val="28"/>
          <w:szCs w:val="28"/>
          <w:lang w:bidi="ar-EG"/>
        </w:rPr>
        <w:t>two</w:t>
      </w:r>
      <w:r w:rsidR="006C243D">
        <w:rPr>
          <w:sz w:val="28"/>
          <w:szCs w:val="28"/>
          <w:lang w:bidi="ar-EG"/>
        </w:rPr>
        <w:t xml:space="preserve"> image</w:t>
      </w:r>
      <w:r w:rsidR="00696134">
        <w:rPr>
          <w:sz w:val="28"/>
          <w:szCs w:val="28"/>
          <w:lang w:bidi="ar-EG"/>
        </w:rPr>
        <w:t>s</w:t>
      </w:r>
      <w:r w:rsidR="006C243D">
        <w:rPr>
          <w:sz w:val="28"/>
          <w:szCs w:val="28"/>
          <w:lang w:bidi="ar-EG"/>
        </w:rPr>
        <w:t xml:space="preserve"> </w:t>
      </w:r>
      <w:r w:rsidRPr="003A18B0">
        <w:rPr>
          <w:sz w:val="28"/>
          <w:szCs w:val="28"/>
          <w:lang w:bidi="ar-EG"/>
        </w:rPr>
        <w:t xml:space="preserve">for the place and a book button and description of the trip (name of the </w:t>
      </w:r>
      <w:r w:rsidR="003A18B0">
        <w:rPr>
          <w:sz w:val="28"/>
          <w:szCs w:val="28"/>
          <w:lang w:bidi="ar-EG"/>
        </w:rPr>
        <w:t>tour</w:t>
      </w:r>
      <w:r w:rsidRPr="003A18B0">
        <w:rPr>
          <w:sz w:val="28"/>
          <w:szCs w:val="28"/>
          <w:lang w:bidi="ar-EG"/>
        </w:rPr>
        <w:t xml:space="preserve">, </w:t>
      </w:r>
      <w:r w:rsidR="003A18B0" w:rsidRPr="003A18B0">
        <w:rPr>
          <w:sz w:val="28"/>
          <w:szCs w:val="28"/>
          <w:lang w:bidi="ar-EG"/>
        </w:rPr>
        <w:t>Country name</w:t>
      </w:r>
      <w:r w:rsidRPr="003A18B0">
        <w:rPr>
          <w:sz w:val="28"/>
          <w:szCs w:val="28"/>
          <w:lang w:bidi="ar-EG"/>
        </w:rPr>
        <w:t>,</w:t>
      </w:r>
      <w:r w:rsidR="00727AAB">
        <w:rPr>
          <w:sz w:val="28"/>
          <w:szCs w:val="28"/>
          <w:lang w:bidi="ar-EG"/>
        </w:rPr>
        <w:t xml:space="preserve"> </w:t>
      </w:r>
      <w:r w:rsidR="00DD49A7">
        <w:rPr>
          <w:sz w:val="28"/>
          <w:szCs w:val="28"/>
          <w:lang w:bidi="ar-EG"/>
        </w:rPr>
        <w:t>F</w:t>
      </w:r>
      <w:r w:rsidR="00727AAB">
        <w:rPr>
          <w:sz w:val="28"/>
          <w:szCs w:val="28"/>
          <w:lang w:bidi="ar-EG"/>
        </w:rPr>
        <w:t>light date,</w:t>
      </w:r>
      <w:r w:rsidR="003A18B0" w:rsidRPr="003A18B0">
        <w:rPr>
          <w:sz w:val="28"/>
          <w:szCs w:val="28"/>
          <w:lang w:bidi="ar-EG"/>
        </w:rPr>
        <w:t xml:space="preserve"> duration, </w:t>
      </w:r>
      <w:r w:rsidR="00064417">
        <w:rPr>
          <w:sz w:val="28"/>
          <w:szCs w:val="28"/>
          <w:lang w:bidi="ar-EG"/>
        </w:rPr>
        <w:t>End</w:t>
      </w:r>
      <w:r w:rsidR="003E02C3">
        <w:rPr>
          <w:sz w:val="28"/>
          <w:szCs w:val="28"/>
          <w:lang w:bidi="ar-EG"/>
        </w:rPr>
        <w:t xml:space="preserve"> date, </w:t>
      </w:r>
      <w:r w:rsidR="003A18B0" w:rsidRPr="003A18B0">
        <w:rPr>
          <w:sz w:val="28"/>
          <w:szCs w:val="28"/>
          <w:lang w:bidi="ar-EG"/>
        </w:rPr>
        <w:t>and cost</w:t>
      </w:r>
      <w:r w:rsidRPr="003A18B0">
        <w:rPr>
          <w:sz w:val="28"/>
          <w:szCs w:val="28"/>
          <w:lang w:bidi="ar-EG"/>
        </w:rPr>
        <w:t>)</w:t>
      </w:r>
      <w:r w:rsidR="003A18B0">
        <w:rPr>
          <w:sz w:val="28"/>
          <w:szCs w:val="28"/>
          <w:lang w:bidi="ar-EG"/>
        </w:rPr>
        <w:t xml:space="preserve"> it also should contain</w:t>
      </w:r>
      <w:r w:rsidR="00506830">
        <w:rPr>
          <w:sz w:val="28"/>
          <w:szCs w:val="28"/>
          <w:lang w:bidi="ar-EG"/>
        </w:rPr>
        <w:t xml:space="preserve"> </w:t>
      </w:r>
      <w:commentRangeStart w:id="42"/>
      <w:r w:rsidR="00950893">
        <w:rPr>
          <w:sz w:val="28"/>
          <w:szCs w:val="28"/>
          <w:lang w:bidi="ar-EG"/>
        </w:rPr>
        <w:t>an</w:t>
      </w:r>
      <w:r w:rsidR="008E4707">
        <w:rPr>
          <w:sz w:val="28"/>
          <w:szCs w:val="28"/>
          <w:lang w:bidi="ar-EG"/>
        </w:rPr>
        <w:t xml:space="preserve"> </w:t>
      </w:r>
      <w:r w:rsidR="00704278">
        <w:rPr>
          <w:sz w:val="28"/>
          <w:szCs w:val="28"/>
          <w:lang w:bidi="ar-EG"/>
        </w:rPr>
        <w:t xml:space="preserve">about </w:t>
      </w:r>
      <w:r w:rsidR="008E4707">
        <w:rPr>
          <w:sz w:val="28"/>
          <w:szCs w:val="28"/>
          <w:lang w:bidi="ar-EG"/>
        </w:rPr>
        <w:t>us button</w:t>
      </w:r>
      <w:r w:rsidR="003A18B0">
        <w:rPr>
          <w:sz w:val="28"/>
          <w:szCs w:val="28"/>
          <w:lang w:bidi="ar-EG"/>
        </w:rPr>
        <w:t>.</w:t>
      </w:r>
      <w:commentRangeEnd w:id="42"/>
      <w:r w:rsidR="008513A3">
        <w:rPr>
          <w:rStyle w:val="CommentReference"/>
        </w:rPr>
        <w:commentReference w:id="42"/>
      </w:r>
    </w:p>
    <w:p w14:paraId="056C7F2B" w14:textId="77777777" w:rsidR="003A18B0" w:rsidRDefault="003A18B0" w:rsidP="003A18B0">
      <w:pPr>
        <w:pStyle w:val="ListParagraph"/>
        <w:spacing w:before="240" w:after="240"/>
        <w:ind w:leftChars="0" w:left="1440" w:firstLineChars="0" w:firstLine="0"/>
        <w:rPr>
          <w:sz w:val="28"/>
          <w:szCs w:val="28"/>
          <w:lang w:bidi="ar-EG"/>
        </w:rPr>
      </w:pPr>
    </w:p>
    <w:p w14:paraId="454464C5" w14:textId="648BB0A2" w:rsidR="008E4707" w:rsidRDefault="003A18B0" w:rsidP="00915669">
      <w:pPr>
        <w:pStyle w:val="ListParagraph"/>
        <w:spacing w:before="240" w:after="240"/>
        <w:ind w:leftChars="0" w:left="1440" w:firstLineChars="0" w:firstLine="0"/>
        <w:rPr>
          <w:sz w:val="28"/>
          <w:szCs w:val="28"/>
          <w:lang w:bidi="ar-EG"/>
        </w:rPr>
      </w:pPr>
      <w:r w:rsidRPr="00AE37DB">
        <w:rPr>
          <w:b/>
          <w:bCs/>
          <w:sz w:val="28"/>
          <w:szCs w:val="28"/>
        </w:rPr>
        <w:t xml:space="preserve">REQ-02-Tour: </w:t>
      </w:r>
      <w:r>
        <w:rPr>
          <w:sz w:val="28"/>
          <w:szCs w:val="28"/>
          <w:lang w:bidi="ar-EG"/>
        </w:rPr>
        <w:t xml:space="preserve">when the user </w:t>
      </w:r>
      <w:r w:rsidR="00CD40A2">
        <w:rPr>
          <w:sz w:val="28"/>
          <w:szCs w:val="28"/>
          <w:lang w:bidi="ar-EG"/>
        </w:rPr>
        <w:t>presses</w:t>
      </w:r>
      <w:r>
        <w:rPr>
          <w:sz w:val="28"/>
          <w:szCs w:val="28"/>
          <w:lang w:bidi="ar-EG"/>
        </w:rPr>
        <w:t xml:space="preserve"> the book button a confirmation message </w:t>
      </w:r>
      <w:r w:rsidR="00950893">
        <w:rPr>
          <w:sz w:val="28"/>
          <w:szCs w:val="28"/>
          <w:lang w:bidi="ar-EG"/>
        </w:rPr>
        <w:t>appears</w:t>
      </w:r>
      <w:r>
        <w:rPr>
          <w:sz w:val="28"/>
          <w:szCs w:val="28"/>
          <w:lang w:bidi="ar-EG"/>
        </w:rPr>
        <w:t xml:space="preserve"> on the screen if </w:t>
      </w:r>
      <w:r w:rsidR="00950893">
        <w:rPr>
          <w:sz w:val="28"/>
          <w:szCs w:val="28"/>
          <w:lang w:bidi="ar-EG"/>
        </w:rPr>
        <w:t xml:space="preserve">the </w:t>
      </w:r>
      <w:r>
        <w:rPr>
          <w:sz w:val="28"/>
          <w:szCs w:val="28"/>
          <w:lang w:bidi="ar-EG"/>
        </w:rPr>
        <w:t xml:space="preserve">user press </w:t>
      </w:r>
      <w:r w:rsidR="00950893">
        <w:rPr>
          <w:sz w:val="28"/>
          <w:szCs w:val="28"/>
          <w:lang w:bidi="ar-EG"/>
        </w:rPr>
        <w:t>confirms</w:t>
      </w:r>
      <w:r>
        <w:rPr>
          <w:sz w:val="28"/>
          <w:szCs w:val="28"/>
          <w:lang w:bidi="ar-EG"/>
        </w:rPr>
        <w:t xml:space="preserve"> </w:t>
      </w:r>
      <w:commentRangeStart w:id="43"/>
      <w:r w:rsidR="00CA4518">
        <w:rPr>
          <w:sz w:val="28"/>
          <w:szCs w:val="28"/>
          <w:lang w:bidi="ar-EG"/>
        </w:rPr>
        <w:t>user gets redirected to a thank you pag</w:t>
      </w:r>
      <w:r w:rsidR="001D30E3">
        <w:rPr>
          <w:sz w:val="28"/>
          <w:szCs w:val="28"/>
          <w:lang w:bidi="ar-EG"/>
        </w:rPr>
        <w:t>e</w:t>
      </w:r>
      <w:r>
        <w:rPr>
          <w:sz w:val="28"/>
          <w:szCs w:val="28"/>
          <w:lang w:bidi="ar-EG"/>
        </w:rPr>
        <w:t>.</w:t>
      </w:r>
      <w:commentRangeEnd w:id="43"/>
      <w:r w:rsidR="004144E7">
        <w:rPr>
          <w:rStyle w:val="CommentReference"/>
        </w:rPr>
        <w:commentReference w:id="43"/>
      </w:r>
    </w:p>
    <w:p w14:paraId="5712821A" w14:textId="77777777" w:rsidR="00915669" w:rsidRPr="00915669" w:rsidRDefault="00915669" w:rsidP="00915669">
      <w:pPr>
        <w:pStyle w:val="ListParagraph"/>
        <w:spacing w:before="240" w:after="240"/>
        <w:ind w:leftChars="0" w:left="1440" w:firstLineChars="0" w:firstLine="0"/>
        <w:rPr>
          <w:sz w:val="28"/>
          <w:szCs w:val="28"/>
          <w:lang w:bidi="ar-EG"/>
        </w:rPr>
      </w:pPr>
    </w:p>
    <w:p w14:paraId="6BDABBB8" w14:textId="32F82772" w:rsidR="008E4707" w:rsidRDefault="008E4707" w:rsidP="00704278">
      <w:pPr>
        <w:pStyle w:val="ListParagraph"/>
        <w:spacing w:before="240" w:after="240"/>
        <w:ind w:leftChars="0" w:left="1440" w:firstLineChars="0" w:firstLine="0"/>
        <w:rPr>
          <w:sz w:val="28"/>
          <w:szCs w:val="28"/>
          <w:lang w:bidi="ar-EG"/>
        </w:rPr>
      </w:pPr>
      <w:r w:rsidRPr="008E4707">
        <w:rPr>
          <w:b/>
          <w:bCs/>
          <w:sz w:val="28"/>
          <w:szCs w:val="28"/>
        </w:rPr>
        <w:t>REQ-0</w:t>
      </w:r>
      <w:r w:rsidR="00915669">
        <w:rPr>
          <w:b/>
          <w:bCs/>
          <w:sz w:val="28"/>
          <w:szCs w:val="28"/>
        </w:rPr>
        <w:t>3</w:t>
      </w:r>
      <w:r w:rsidRPr="008E4707">
        <w:rPr>
          <w:b/>
          <w:bCs/>
          <w:sz w:val="28"/>
          <w:szCs w:val="28"/>
        </w:rPr>
        <w:t>-Tour:</w:t>
      </w:r>
      <w:r>
        <w:rPr>
          <w:sz w:val="28"/>
          <w:szCs w:val="28"/>
          <w:lang w:bidi="ar-EG"/>
        </w:rPr>
        <w:t xml:space="preserve"> when the </w:t>
      </w:r>
      <w:r w:rsidR="00704278">
        <w:rPr>
          <w:sz w:val="28"/>
          <w:szCs w:val="28"/>
          <w:lang w:bidi="ar-EG"/>
        </w:rPr>
        <w:t>about</w:t>
      </w:r>
      <w:r>
        <w:rPr>
          <w:sz w:val="28"/>
          <w:szCs w:val="28"/>
          <w:lang w:bidi="ar-EG"/>
        </w:rPr>
        <w:t xml:space="preserve"> us button is clicked it navigates to the footer containing the contacts of the company.</w:t>
      </w:r>
    </w:p>
    <w:p w14:paraId="7C7E6BFC" w14:textId="6064452F" w:rsidR="007C47F5" w:rsidRDefault="007C47F5" w:rsidP="003A18B0">
      <w:pPr>
        <w:pStyle w:val="ListParagraph"/>
        <w:spacing w:before="240" w:after="240"/>
        <w:ind w:leftChars="0" w:left="1440" w:firstLineChars="0" w:firstLine="0"/>
        <w:rPr>
          <w:sz w:val="28"/>
          <w:szCs w:val="28"/>
          <w:lang w:bidi="ar-EG"/>
        </w:rPr>
      </w:pPr>
    </w:p>
    <w:p w14:paraId="01BEF578" w14:textId="77777777" w:rsidR="00CD5A8B" w:rsidRDefault="00CD5A8B" w:rsidP="003A18B0">
      <w:pPr>
        <w:pStyle w:val="ListParagraph"/>
        <w:spacing w:before="240" w:after="240"/>
        <w:ind w:leftChars="0" w:left="1440" w:firstLineChars="0" w:firstLine="0"/>
        <w:rPr>
          <w:sz w:val="28"/>
          <w:szCs w:val="28"/>
          <w:lang w:bidi="ar-EG"/>
        </w:rPr>
      </w:pPr>
    </w:p>
    <w:p w14:paraId="19019963" w14:textId="77777777" w:rsidR="007C47F5" w:rsidRDefault="007C47F5" w:rsidP="003A18B0">
      <w:pPr>
        <w:pStyle w:val="ListParagraph"/>
        <w:spacing w:before="240" w:after="240"/>
        <w:ind w:leftChars="0" w:left="1440" w:firstLineChars="0" w:firstLine="0"/>
        <w:rPr>
          <w:sz w:val="28"/>
          <w:szCs w:val="28"/>
          <w:lang w:bidi="ar-EG"/>
        </w:rPr>
      </w:pPr>
    </w:p>
    <w:p w14:paraId="34743599" w14:textId="111EBD5E" w:rsidR="00AE37DB" w:rsidRDefault="00AE37DB" w:rsidP="003A18B0">
      <w:pPr>
        <w:pStyle w:val="ListParagraph"/>
        <w:spacing w:before="240" w:after="240"/>
        <w:ind w:leftChars="0" w:left="1440" w:firstLineChars="0" w:firstLine="0"/>
        <w:rPr>
          <w:sz w:val="28"/>
          <w:szCs w:val="28"/>
          <w:lang w:bidi="ar-EG"/>
        </w:rPr>
      </w:pPr>
    </w:p>
    <w:p w14:paraId="6353813C" w14:textId="1591BC95" w:rsidR="00901D1D" w:rsidRDefault="00901D1D" w:rsidP="003A18B0">
      <w:pPr>
        <w:pStyle w:val="ListParagraph"/>
        <w:spacing w:before="240" w:after="240"/>
        <w:ind w:leftChars="0" w:left="1440" w:firstLineChars="0" w:firstLine="0"/>
        <w:rPr>
          <w:sz w:val="28"/>
          <w:szCs w:val="28"/>
          <w:lang w:bidi="ar-EG"/>
        </w:rPr>
      </w:pPr>
    </w:p>
    <w:p w14:paraId="12FC552E" w14:textId="755C9043" w:rsidR="00901D1D" w:rsidRDefault="00901D1D" w:rsidP="003A18B0">
      <w:pPr>
        <w:pStyle w:val="ListParagraph"/>
        <w:spacing w:before="240" w:after="240"/>
        <w:ind w:leftChars="0" w:left="1440" w:firstLineChars="0" w:firstLine="0"/>
        <w:rPr>
          <w:sz w:val="28"/>
          <w:szCs w:val="28"/>
          <w:lang w:bidi="ar-EG"/>
        </w:rPr>
      </w:pPr>
    </w:p>
    <w:p w14:paraId="7B175046" w14:textId="77777777" w:rsidR="00901D1D" w:rsidRDefault="00901D1D" w:rsidP="003A18B0">
      <w:pPr>
        <w:pStyle w:val="ListParagraph"/>
        <w:spacing w:before="240" w:after="240"/>
        <w:ind w:leftChars="0" w:left="1440" w:firstLineChars="0" w:firstLine="0"/>
        <w:rPr>
          <w:sz w:val="28"/>
          <w:szCs w:val="28"/>
          <w:lang w:bidi="ar-EG"/>
        </w:rPr>
      </w:pPr>
    </w:p>
    <w:p w14:paraId="4B91EE14" w14:textId="4C082715" w:rsidR="00AE37DB" w:rsidRDefault="005A65B1" w:rsidP="00AE37DB">
      <w:pPr>
        <w:pStyle w:val="ListParagraph"/>
        <w:numPr>
          <w:ilvl w:val="2"/>
          <w:numId w:val="11"/>
        </w:numPr>
        <w:spacing w:before="240" w:after="240"/>
        <w:ind w:leftChars="0" w:firstLineChars="0"/>
        <w:rPr>
          <w:rFonts w:ascii="Arial" w:eastAsia="Arial" w:hAnsi="Arial" w:cs="Arial"/>
          <w:b/>
          <w:sz w:val="34"/>
          <w:szCs w:val="34"/>
        </w:rPr>
      </w:pPr>
      <w:r>
        <w:rPr>
          <w:rFonts w:ascii="Arial" w:eastAsia="Arial" w:hAnsi="Arial" w:cs="Arial"/>
          <w:b/>
          <w:sz w:val="34"/>
          <w:szCs w:val="34"/>
        </w:rPr>
        <w:t xml:space="preserve"> </w:t>
      </w:r>
      <w:r w:rsidR="00AE37DB">
        <w:rPr>
          <w:rFonts w:ascii="Arial" w:eastAsia="Arial" w:hAnsi="Arial" w:cs="Arial"/>
          <w:b/>
          <w:sz w:val="34"/>
          <w:szCs w:val="34"/>
        </w:rPr>
        <w:t>Admin Requirements:</w:t>
      </w:r>
    </w:p>
    <w:p w14:paraId="4B0A9762" w14:textId="37DB38E3" w:rsidR="00AE37DB" w:rsidRDefault="00AE37DB" w:rsidP="00AE37DB">
      <w:pPr>
        <w:pStyle w:val="ListParagraph"/>
        <w:numPr>
          <w:ilvl w:val="0"/>
          <w:numId w:val="12"/>
        </w:numPr>
        <w:spacing w:before="240" w:after="240"/>
        <w:ind w:leftChars="0" w:firstLineChars="0"/>
        <w:rPr>
          <w:b/>
          <w:bCs/>
          <w:sz w:val="36"/>
          <w:szCs w:val="36"/>
        </w:rPr>
      </w:pPr>
      <w:commentRangeStart w:id="44"/>
      <w:r>
        <w:rPr>
          <w:b/>
          <w:bCs/>
          <w:sz w:val="36"/>
          <w:szCs w:val="36"/>
        </w:rPr>
        <w:lastRenderedPageBreak/>
        <w:t xml:space="preserve"> </w:t>
      </w:r>
      <w:r w:rsidRPr="00AE37DB">
        <w:rPr>
          <w:b/>
          <w:bCs/>
          <w:sz w:val="36"/>
          <w:szCs w:val="36"/>
        </w:rPr>
        <w:t>Login:</w:t>
      </w:r>
      <w:commentRangeEnd w:id="44"/>
      <w:r w:rsidR="00691A9D">
        <w:rPr>
          <w:rStyle w:val="CommentReference"/>
        </w:rPr>
        <w:commentReference w:id="44"/>
      </w:r>
    </w:p>
    <w:p w14:paraId="4FAD2ECA" w14:textId="77777777" w:rsidR="00CA4518" w:rsidRDefault="00CA4518" w:rsidP="00CA4518">
      <w:pPr>
        <w:pStyle w:val="ListParagraph"/>
        <w:spacing w:before="240" w:after="240"/>
        <w:ind w:leftChars="0" w:left="1800" w:firstLineChars="0" w:firstLine="0"/>
        <w:rPr>
          <w:b/>
          <w:bCs/>
          <w:sz w:val="36"/>
          <w:szCs w:val="36"/>
        </w:rPr>
      </w:pPr>
    </w:p>
    <w:p w14:paraId="41E8E8EE" w14:textId="5C02FD53" w:rsidR="00CA4518" w:rsidRPr="00CA4518" w:rsidRDefault="00CA4518" w:rsidP="00CA4518">
      <w:pPr>
        <w:spacing w:before="240" w:after="240"/>
        <w:ind w:leftChars="0" w:left="1800" w:firstLineChars="0" w:firstLine="0"/>
        <w:rPr>
          <w:sz w:val="28"/>
          <w:szCs w:val="28"/>
        </w:rPr>
      </w:pPr>
      <w:r>
        <w:rPr>
          <w:sz w:val="28"/>
          <w:szCs w:val="28"/>
        </w:rPr>
        <w:t>******</w:t>
      </w:r>
      <w:r w:rsidRPr="00CA4518">
        <w:rPr>
          <w:sz w:val="28"/>
          <w:szCs w:val="28"/>
        </w:rPr>
        <w:t>Please note that it is the same login page</w:t>
      </w:r>
      <w:r>
        <w:rPr>
          <w:sz w:val="28"/>
          <w:szCs w:val="28"/>
        </w:rPr>
        <w:t xml:space="preserve"> mentioned above******</w:t>
      </w:r>
    </w:p>
    <w:p w14:paraId="1C777CD1" w14:textId="28ECFD89" w:rsidR="00D66E32" w:rsidRPr="00D66E32" w:rsidRDefault="00D66E32" w:rsidP="007C47F5">
      <w:pPr>
        <w:spacing w:before="240" w:after="240"/>
        <w:ind w:leftChars="0" w:left="1800" w:firstLineChars="0" w:firstLine="0"/>
        <w:rPr>
          <w:sz w:val="28"/>
          <w:szCs w:val="28"/>
        </w:rPr>
      </w:pPr>
      <w:r w:rsidRPr="00D66E32">
        <w:rPr>
          <w:b/>
          <w:bCs/>
          <w:sz w:val="28"/>
          <w:szCs w:val="28"/>
        </w:rPr>
        <w:t>REQ-01-</w:t>
      </w:r>
      <w:r>
        <w:rPr>
          <w:b/>
          <w:bCs/>
          <w:sz w:val="28"/>
          <w:szCs w:val="28"/>
        </w:rPr>
        <w:t>Admin</w:t>
      </w:r>
      <w:r w:rsidRPr="00D66E32">
        <w:rPr>
          <w:b/>
          <w:bCs/>
          <w:sz w:val="28"/>
          <w:szCs w:val="28"/>
        </w:rPr>
        <w:t>_Login:</w:t>
      </w:r>
      <w:r w:rsidR="00950893">
        <w:rPr>
          <w:sz w:val="28"/>
          <w:szCs w:val="28"/>
        </w:rPr>
        <w:t xml:space="preserve"> The login</w:t>
      </w:r>
      <w:r w:rsidRPr="00D66E32">
        <w:rPr>
          <w:sz w:val="28"/>
          <w:szCs w:val="28"/>
        </w:rPr>
        <w:t xml:space="preserve"> page should contain two text boxes (the username and password fields) and two buttons (login button and </w:t>
      </w:r>
      <w:r w:rsidR="00950893" w:rsidRPr="00D66E32">
        <w:rPr>
          <w:sz w:val="28"/>
          <w:szCs w:val="28"/>
        </w:rPr>
        <w:t>sign-up</w:t>
      </w:r>
      <w:r w:rsidRPr="00D66E32">
        <w:rPr>
          <w:sz w:val="28"/>
          <w:szCs w:val="28"/>
        </w:rPr>
        <w:t xml:space="preserve"> button)</w:t>
      </w:r>
      <w:r w:rsidR="008E4707">
        <w:rPr>
          <w:sz w:val="28"/>
          <w:szCs w:val="28"/>
        </w:rPr>
        <w:t xml:space="preserve"> and </w:t>
      </w:r>
      <w:r w:rsidR="00950893">
        <w:rPr>
          <w:sz w:val="28"/>
          <w:szCs w:val="28"/>
        </w:rPr>
        <w:t xml:space="preserve">a </w:t>
      </w:r>
      <w:r w:rsidR="008E4707">
        <w:rPr>
          <w:sz w:val="28"/>
          <w:szCs w:val="28"/>
        </w:rPr>
        <w:t>checkbox (Admin) describing if it is a user or an admin</w:t>
      </w:r>
      <w:r w:rsidRPr="00D66E32">
        <w:rPr>
          <w:sz w:val="28"/>
          <w:szCs w:val="28"/>
        </w:rPr>
        <w:t>.</w:t>
      </w:r>
    </w:p>
    <w:p w14:paraId="2EFC2C61" w14:textId="2639C04A" w:rsidR="00D66E32" w:rsidRPr="00D66E32" w:rsidRDefault="00D66E32" w:rsidP="007C47F5">
      <w:pPr>
        <w:spacing w:before="240" w:after="240"/>
        <w:ind w:leftChars="0" w:left="1800" w:firstLineChars="0" w:firstLine="0"/>
        <w:rPr>
          <w:sz w:val="28"/>
          <w:szCs w:val="28"/>
        </w:rPr>
      </w:pPr>
      <w:r w:rsidRPr="00D66E32">
        <w:rPr>
          <w:b/>
          <w:bCs/>
          <w:sz w:val="28"/>
          <w:szCs w:val="28"/>
        </w:rPr>
        <w:t>REQ-02-</w:t>
      </w:r>
      <w:r>
        <w:rPr>
          <w:b/>
          <w:bCs/>
          <w:sz w:val="28"/>
          <w:szCs w:val="28"/>
        </w:rPr>
        <w:t>Admin</w:t>
      </w:r>
      <w:r w:rsidRPr="00D66E32">
        <w:rPr>
          <w:b/>
          <w:bCs/>
          <w:sz w:val="28"/>
          <w:szCs w:val="28"/>
        </w:rPr>
        <w:t>_Login:</w:t>
      </w:r>
      <w:r w:rsidRPr="00D66E32">
        <w:rPr>
          <w:rFonts w:ascii="Arial" w:eastAsia="Arial" w:hAnsi="Arial" w:cs="Arial"/>
          <w:i/>
          <w:sz w:val="28"/>
          <w:szCs w:val="28"/>
          <w:lang w:bidi="ar-EG"/>
        </w:rPr>
        <w:t xml:space="preserve">  </w:t>
      </w:r>
      <w:r w:rsidRPr="00D66E32">
        <w:rPr>
          <w:sz w:val="28"/>
          <w:szCs w:val="28"/>
        </w:rPr>
        <w:t>The username field should only accept English letters or a combination of English letters and numbers.</w:t>
      </w:r>
    </w:p>
    <w:p w14:paraId="64752A62" w14:textId="7EB56176" w:rsidR="00D66E32" w:rsidRPr="00D66E32" w:rsidRDefault="00D66E32" w:rsidP="007C47F5">
      <w:pPr>
        <w:spacing w:before="240" w:after="240"/>
        <w:ind w:leftChars="0" w:left="1800" w:firstLineChars="0" w:firstLine="0"/>
        <w:rPr>
          <w:sz w:val="28"/>
          <w:szCs w:val="28"/>
        </w:rPr>
      </w:pPr>
      <w:r w:rsidRPr="00D66E32">
        <w:rPr>
          <w:b/>
          <w:bCs/>
          <w:sz w:val="28"/>
          <w:szCs w:val="28"/>
        </w:rPr>
        <w:t>REQ-03-</w:t>
      </w:r>
      <w:r>
        <w:rPr>
          <w:b/>
          <w:bCs/>
          <w:sz w:val="28"/>
          <w:szCs w:val="28"/>
        </w:rPr>
        <w:t>Admin</w:t>
      </w:r>
      <w:r w:rsidRPr="00D66E32">
        <w:rPr>
          <w:b/>
          <w:bCs/>
          <w:sz w:val="28"/>
          <w:szCs w:val="28"/>
        </w:rPr>
        <w:t>_Login</w:t>
      </w:r>
      <w:r w:rsidRPr="00D66E32">
        <w:rPr>
          <w:sz w:val="28"/>
          <w:szCs w:val="28"/>
        </w:rPr>
        <w:t xml:space="preserve">: password field takes a text of at least eight </w:t>
      </w:r>
      <w:r w:rsidR="00950893">
        <w:rPr>
          <w:sz w:val="28"/>
          <w:szCs w:val="28"/>
        </w:rPr>
        <w:t>characters</w:t>
      </w:r>
      <w:r w:rsidRPr="00D66E32">
        <w:rPr>
          <w:sz w:val="28"/>
          <w:szCs w:val="28"/>
        </w:rPr>
        <w:t xml:space="preserve"> text and it allows special characters and numbers too.</w:t>
      </w:r>
    </w:p>
    <w:p w14:paraId="7DE7D39B" w14:textId="6125A94A" w:rsidR="00D66E32" w:rsidRPr="00D66E32" w:rsidRDefault="00D66E32" w:rsidP="003E02C3">
      <w:pPr>
        <w:spacing w:before="240" w:after="240"/>
        <w:ind w:leftChars="0" w:left="1800" w:firstLineChars="0" w:firstLine="0"/>
        <w:rPr>
          <w:sz w:val="28"/>
          <w:szCs w:val="28"/>
        </w:rPr>
      </w:pPr>
      <w:r>
        <w:rPr>
          <w:b/>
          <w:bCs/>
          <w:sz w:val="28"/>
          <w:szCs w:val="28"/>
        </w:rPr>
        <w:t xml:space="preserve">REQ-04-Admin_Login: </w:t>
      </w:r>
      <w:commentRangeStart w:id="45"/>
      <w:r w:rsidRPr="00D66E32">
        <w:rPr>
          <w:sz w:val="28"/>
          <w:szCs w:val="28"/>
        </w:rPr>
        <w:t xml:space="preserve">when the check box is checked </w:t>
      </w:r>
      <w:r w:rsidR="00126207">
        <w:rPr>
          <w:sz w:val="28"/>
          <w:szCs w:val="28"/>
        </w:rPr>
        <w:t xml:space="preserve">by the admin </w:t>
      </w:r>
      <w:r w:rsidRPr="00D66E32">
        <w:rPr>
          <w:sz w:val="28"/>
          <w:szCs w:val="28"/>
        </w:rPr>
        <w:t xml:space="preserve">the </w:t>
      </w:r>
      <w:commentRangeEnd w:id="45"/>
      <w:r w:rsidR="00126207">
        <w:rPr>
          <w:rStyle w:val="CommentReference"/>
        </w:rPr>
        <w:commentReference w:id="45"/>
      </w:r>
      <w:r w:rsidR="003E02C3">
        <w:rPr>
          <w:sz w:val="28"/>
          <w:szCs w:val="28"/>
        </w:rPr>
        <w:t xml:space="preserve">system will search in the admin table when </w:t>
      </w:r>
      <w:r w:rsidR="00950893">
        <w:rPr>
          <w:sz w:val="28"/>
          <w:szCs w:val="28"/>
        </w:rPr>
        <w:t xml:space="preserve">the </w:t>
      </w:r>
      <w:r w:rsidR="003E02C3">
        <w:rPr>
          <w:sz w:val="28"/>
          <w:szCs w:val="28"/>
        </w:rPr>
        <w:t>login button is clicked and the register button is disabled</w:t>
      </w:r>
      <w:r>
        <w:rPr>
          <w:sz w:val="28"/>
          <w:szCs w:val="28"/>
        </w:rPr>
        <w:t>.</w:t>
      </w:r>
    </w:p>
    <w:p w14:paraId="41ADD1A0" w14:textId="269921D9" w:rsidR="00D66E32" w:rsidRPr="00D66E32" w:rsidRDefault="005A65B1" w:rsidP="007C47F5">
      <w:pPr>
        <w:spacing w:before="240" w:after="240"/>
        <w:ind w:leftChars="0" w:left="1800" w:firstLineChars="0" w:firstLine="0"/>
        <w:rPr>
          <w:rFonts w:ascii="Arial" w:eastAsia="Arial" w:hAnsi="Arial" w:cs="Arial"/>
          <w:i/>
          <w:sz w:val="28"/>
          <w:szCs w:val="28"/>
          <w:lang w:bidi="ar-EG"/>
        </w:rPr>
      </w:pPr>
      <w:r>
        <w:rPr>
          <w:b/>
          <w:bCs/>
          <w:sz w:val="28"/>
          <w:szCs w:val="28"/>
        </w:rPr>
        <w:t>REQ-05</w:t>
      </w:r>
      <w:r w:rsidR="00D66E32" w:rsidRPr="00D66E32">
        <w:rPr>
          <w:b/>
          <w:bCs/>
          <w:sz w:val="28"/>
          <w:szCs w:val="28"/>
        </w:rPr>
        <w:t>-</w:t>
      </w:r>
      <w:r w:rsidR="00D66E32">
        <w:rPr>
          <w:b/>
          <w:bCs/>
          <w:sz w:val="28"/>
          <w:szCs w:val="28"/>
        </w:rPr>
        <w:t>Admin</w:t>
      </w:r>
      <w:r w:rsidR="00D66E32" w:rsidRPr="00D66E32">
        <w:rPr>
          <w:b/>
          <w:bCs/>
          <w:sz w:val="28"/>
          <w:szCs w:val="28"/>
        </w:rPr>
        <w:t>_Login</w:t>
      </w:r>
      <w:r w:rsidR="00D66E32" w:rsidRPr="00D66E32">
        <w:rPr>
          <w:sz w:val="28"/>
          <w:szCs w:val="28"/>
        </w:rPr>
        <w:t xml:space="preserve">: when </w:t>
      </w:r>
      <w:r w:rsidR="00950893">
        <w:rPr>
          <w:sz w:val="28"/>
          <w:szCs w:val="28"/>
        </w:rPr>
        <w:t xml:space="preserve">the </w:t>
      </w:r>
      <w:r w:rsidR="00D66E32" w:rsidRPr="00D66E32">
        <w:rPr>
          <w:sz w:val="28"/>
          <w:szCs w:val="28"/>
        </w:rPr>
        <w:t xml:space="preserve">user </w:t>
      </w:r>
      <w:r w:rsidR="00B42A61" w:rsidRPr="00D66E32">
        <w:rPr>
          <w:sz w:val="28"/>
          <w:szCs w:val="28"/>
        </w:rPr>
        <w:t>presses</w:t>
      </w:r>
      <w:r w:rsidR="00D66E32" w:rsidRPr="00D66E32">
        <w:rPr>
          <w:sz w:val="28"/>
          <w:szCs w:val="28"/>
        </w:rPr>
        <w:t xml:space="preserve"> </w:t>
      </w:r>
      <w:r w:rsidR="00950893">
        <w:rPr>
          <w:sz w:val="28"/>
          <w:szCs w:val="28"/>
        </w:rPr>
        <w:t xml:space="preserve">the </w:t>
      </w:r>
      <w:r w:rsidR="00D66E32" w:rsidRPr="00D66E32">
        <w:rPr>
          <w:sz w:val="28"/>
          <w:szCs w:val="28"/>
        </w:rPr>
        <w:t>login button it checks the data into the text boxes based on REQ-02-</w:t>
      </w:r>
      <w:r w:rsidR="00D66E32">
        <w:rPr>
          <w:sz w:val="28"/>
          <w:szCs w:val="28"/>
        </w:rPr>
        <w:t>Admin</w:t>
      </w:r>
      <w:r w:rsidR="00D66E32" w:rsidRPr="00D66E32">
        <w:rPr>
          <w:sz w:val="28"/>
          <w:szCs w:val="28"/>
        </w:rPr>
        <w:t>_Login &amp; REQ-03-</w:t>
      </w:r>
      <w:r w:rsidR="00D66E32">
        <w:rPr>
          <w:sz w:val="28"/>
          <w:szCs w:val="28"/>
        </w:rPr>
        <w:t>Admin</w:t>
      </w:r>
      <w:r w:rsidR="00D66E32" w:rsidRPr="00D66E32">
        <w:rPr>
          <w:sz w:val="28"/>
          <w:szCs w:val="28"/>
        </w:rPr>
        <w:t>_</w:t>
      </w:r>
      <w:r w:rsidR="00B1538A" w:rsidRPr="00D66E32">
        <w:rPr>
          <w:sz w:val="28"/>
          <w:szCs w:val="28"/>
        </w:rPr>
        <w:t xml:space="preserve">Login </w:t>
      </w:r>
      <w:r w:rsidR="00B1538A">
        <w:rPr>
          <w:sz w:val="28"/>
          <w:szCs w:val="28"/>
        </w:rPr>
        <w:t>and</w:t>
      </w:r>
      <w:r w:rsidR="00950893">
        <w:rPr>
          <w:sz w:val="28"/>
          <w:szCs w:val="28"/>
        </w:rPr>
        <w:t xml:space="preserve"> the </w:t>
      </w:r>
      <w:r w:rsidR="00D66E32">
        <w:rPr>
          <w:sz w:val="28"/>
          <w:szCs w:val="28"/>
        </w:rPr>
        <w:t xml:space="preserve">admin check box is checked </w:t>
      </w:r>
      <w:r w:rsidR="00D66E32" w:rsidRPr="00D66E32">
        <w:rPr>
          <w:sz w:val="28"/>
          <w:szCs w:val="28"/>
        </w:rPr>
        <w:t xml:space="preserve">then checks if the username and password are already stored in the </w:t>
      </w:r>
      <w:r w:rsidR="00950893">
        <w:rPr>
          <w:sz w:val="28"/>
          <w:szCs w:val="28"/>
        </w:rPr>
        <w:t>database</w:t>
      </w:r>
      <w:r w:rsidR="00D66E32" w:rsidRPr="00D66E32">
        <w:rPr>
          <w:sz w:val="28"/>
          <w:szCs w:val="28"/>
        </w:rPr>
        <w:t xml:space="preserve"> then the </w:t>
      </w:r>
      <w:r w:rsidR="00D66E32">
        <w:rPr>
          <w:sz w:val="28"/>
          <w:szCs w:val="28"/>
        </w:rPr>
        <w:t>admin</w:t>
      </w:r>
      <w:r w:rsidR="00D66E32" w:rsidRPr="00D66E32">
        <w:rPr>
          <w:sz w:val="28"/>
          <w:szCs w:val="28"/>
        </w:rPr>
        <w:t xml:space="preserve"> is navigated to the</w:t>
      </w:r>
      <w:r w:rsidR="006A3F19">
        <w:rPr>
          <w:sz w:val="28"/>
          <w:szCs w:val="28"/>
        </w:rPr>
        <w:t xml:space="preserve"> admin</w:t>
      </w:r>
      <w:r w:rsidR="00D66E32" w:rsidRPr="00D66E32">
        <w:rPr>
          <w:sz w:val="28"/>
          <w:szCs w:val="28"/>
        </w:rPr>
        <w:t xml:space="preserve"> home page</w:t>
      </w:r>
      <w:r w:rsidR="00D66E32" w:rsidRPr="00D66E32">
        <w:rPr>
          <w:rFonts w:ascii="Arial" w:eastAsia="Arial" w:hAnsi="Arial" w:cs="Arial"/>
          <w:i/>
          <w:sz w:val="28"/>
          <w:szCs w:val="28"/>
          <w:lang w:bidi="ar-EG"/>
        </w:rPr>
        <w:t>.</w:t>
      </w:r>
    </w:p>
    <w:p w14:paraId="444882C8" w14:textId="3D3F6A3E" w:rsidR="00D66E32" w:rsidRPr="00D66E32" w:rsidRDefault="005A65B1" w:rsidP="007C47F5">
      <w:pPr>
        <w:spacing w:before="240" w:after="240"/>
        <w:ind w:leftChars="0" w:left="1800" w:firstLineChars="0" w:firstLine="0"/>
        <w:rPr>
          <w:sz w:val="28"/>
          <w:szCs w:val="28"/>
        </w:rPr>
      </w:pPr>
      <w:r>
        <w:rPr>
          <w:b/>
          <w:bCs/>
          <w:sz w:val="28"/>
          <w:szCs w:val="28"/>
        </w:rPr>
        <w:t>REQ-06</w:t>
      </w:r>
      <w:r w:rsidR="00D66E32" w:rsidRPr="00D66E32">
        <w:rPr>
          <w:b/>
          <w:bCs/>
          <w:sz w:val="28"/>
          <w:szCs w:val="28"/>
        </w:rPr>
        <w:t>-</w:t>
      </w:r>
      <w:r w:rsidR="00D66E32">
        <w:rPr>
          <w:b/>
          <w:bCs/>
          <w:sz w:val="28"/>
          <w:szCs w:val="28"/>
        </w:rPr>
        <w:t>Admin</w:t>
      </w:r>
      <w:r w:rsidR="00D66E32" w:rsidRPr="00D66E32">
        <w:rPr>
          <w:b/>
          <w:bCs/>
          <w:sz w:val="28"/>
          <w:szCs w:val="28"/>
        </w:rPr>
        <w:t>_Login:</w:t>
      </w:r>
      <w:r w:rsidR="00D66E32" w:rsidRPr="00D66E32">
        <w:rPr>
          <w:rFonts w:ascii="Arial" w:eastAsia="Arial" w:hAnsi="Arial" w:cs="Arial"/>
          <w:i/>
          <w:sz w:val="28"/>
          <w:szCs w:val="28"/>
          <w:lang w:bidi="ar-EG"/>
        </w:rPr>
        <w:t xml:space="preserve"> </w:t>
      </w:r>
      <w:r w:rsidR="00D66E32" w:rsidRPr="00D66E32">
        <w:rPr>
          <w:sz w:val="28"/>
          <w:szCs w:val="28"/>
        </w:rPr>
        <w:t xml:space="preserve">if the username or password are not written based on REQ-02-User_Login &amp; REQ-03-User_Login an error message </w:t>
      </w:r>
      <w:r w:rsidR="00950893">
        <w:rPr>
          <w:sz w:val="28"/>
          <w:szCs w:val="28"/>
        </w:rPr>
        <w:t>appears</w:t>
      </w:r>
      <w:r w:rsidR="00D66E32" w:rsidRPr="00D66E32">
        <w:rPr>
          <w:sz w:val="28"/>
          <w:szCs w:val="28"/>
        </w:rPr>
        <w:t xml:space="preserve"> with “please insert data based on the required format”.</w:t>
      </w:r>
    </w:p>
    <w:p w14:paraId="74FF159F" w14:textId="2B9FEB64" w:rsidR="00D66E32" w:rsidRDefault="005A65B1" w:rsidP="003E02C3">
      <w:pPr>
        <w:spacing w:before="240" w:after="240"/>
        <w:ind w:leftChars="0" w:left="1800" w:firstLineChars="0" w:firstLine="0"/>
        <w:rPr>
          <w:sz w:val="28"/>
          <w:szCs w:val="28"/>
        </w:rPr>
      </w:pPr>
      <w:r>
        <w:rPr>
          <w:b/>
          <w:bCs/>
          <w:sz w:val="28"/>
          <w:szCs w:val="28"/>
        </w:rPr>
        <w:t>REQ-07</w:t>
      </w:r>
      <w:r w:rsidR="00D66E32" w:rsidRPr="00D66E32">
        <w:rPr>
          <w:b/>
          <w:bCs/>
          <w:sz w:val="28"/>
          <w:szCs w:val="28"/>
        </w:rPr>
        <w:t>-</w:t>
      </w:r>
      <w:r w:rsidR="00D66E32">
        <w:rPr>
          <w:b/>
          <w:bCs/>
          <w:sz w:val="28"/>
          <w:szCs w:val="28"/>
        </w:rPr>
        <w:t>Admin</w:t>
      </w:r>
      <w:r w:rsidR="00D66E32" w:rsidRPr="00D66E32">
        <w:rPr>
          <w:b/>
          <w:bCs/>
          <w:sz w:val="28"/>
          <w:szCs w:val="28"/>
        </w:rPr>
        <w:t>_Login:</w:t>
      </w:r>
      <w:r w:rsidR="00D66E32" w:rsidRPr="00D66E32">
        <w:rPr>
          <w:rFonts w:ascii="Arial" w:eastAsia="Arial" w:hAnsi="Arial" w:cs="Arial"/>
          <w:i/>
          <w:sz w:val="28"/>
          <w:szCs w:val="28"/>
          <w:lang w:bidi="ar-EG"/>
        </w:rPr>
        <w:t xml:space="preserve"> </w:t>
      </w:r>
      <w:r w:rsidR="00D66E32" w:rsidRPr="00D66E32">
        <w:rPr>
          <w:sz w:val="28"/>
          <w:szCs w:val="28"/>
        </w:rPr>
        <w:t xml:space="preserve">if the username or password </w:t>
      </w:r>
      <w:r w:rsidR="00950893">
        <w:rPr>
          <w:sz w:val="28"/>
          <w:szCs w:val="28"/>
        </w:rPr>
        <w:t>is</w:t>
      </w:r>
      <w:r w:rsidR="00D66E32" w:rsidRPr="00D66E32">
        <w:rPr>
          <w:sz w:val="28"/>
          <w:szCs w:val="28"/>
        </w:rPr>
        <w:t xml:space="preserve"> not found in the database an error message </w:t>
      </w:r>
      <w:r w:rsidR="00950893">
        <w:rPr>
          <w:sz w:val="28"/>
          <w:szCs w:val="28"/>
        </w:rPr>
        <w:t>appears</w:t>
      </w:r>
      <w:r w:rsidR="00D66E32" w:rsidRPr="00D66E32">
        <w:rPr>
          <w:sz w:val="28"/>
          <w:szCs w:val="28"/>
        </w:rPr>
        <w:t xml:space="preserve"> with </w:t>
      </w:r>
      <w:r w:rsidR="00950893">
        <w:rPr>
          <w:sz w:val="28"/>
          <w:szCs w:val="28"/>
        </w:rPr>
        <w:t xml:space="preserve">the </w:t>
      </w:r>
      <w:r w:rsidR="00D66E32" w:rsidRPr="00D66E32">
        <w:rPr>
          <w:sz w:val="28"/>
          <w:szCs w:val="28"/>
        </w:rPr>
        <w:t>message “</w:t>
      </w:r>
      <w:r w:rsidR="00941E2B" w:rsidRPr="00941E2B">
        <w:rPr>
          <w:sz w:val="28"/>
          <w:szCs w:val="28"/>
        </w:rPr>
        <w:t>Please create an account first and then login</w:t>
      </w:r>
      <w:r w:rsidR="00D66E32" w:rsidRPr="00D66E32">
        <w:rPr>
          <w:sz w:val="28"/>
          <w:szCs w:val="28"/>
        </w:rPr>
        <w:t>”.</w:t>
      </w:r>
    </w:p>
    <w:p w14:paraId="32BEE234" w14:textId="2B8272A6" w:rsidR="003E02C3" w:rsidRPr="00D66E32" w:rsidRDefault="003E02C3" w:rsidP="003E02C3">
      <w:pPr>
        <w:spacing w:before="240" w:after="240"/>
        <w:ind w:leftChars="0" w:left="1800" w:firstLineChars="0" w:firstLine="0"/>
        <w:rPr>
          <w:sz w:val="28"/>
          <w:szCs w:val="28"/>
        </w:rPr>
      </w:pPr>
      <w:r w:rsidRPr="00704278">
        <w:rPr>
          <w:b/>
          <w:bCs/>
          <w:sz w:val="28"/>
          <w:szCs w:val="28"/>
        </w:rPr>
        <w:t>REQ-08-Admin_Login:</w:t>
      </w:r>
      <w:r>
        <w:rPr>
          <w:sz w:val="28"/>
          <w:szCs w:val="28"/>
        </w:rPr>
        <w:t xml:space="preserve"> Admin cannot register </w:t>
      </w:r>
      <w:r w:rsidR="00950893">
        <w:rPr>
          <w:sz w:val="28"/>
          <w:szCs w:val="28"/>
        </w:rPr>
        <w:t>as</w:t>
      </w:r>
      <w:r>
        <w:rPr>
          <w:sz w:val="28"/>
          <w:szCs w:val="28"/>
        </w:rPr>
        <w:t xml:space="preserve"> </w:t>
      </w:r>
      <w:r w:rsidR="00950893">
        <w:rPr>
          <w:sz w:val="28"/>
          <w:szCs w:val="28"/>
        </w:rPr>
        <w:t xml:space="preserve">a </w:t>
      </w:r>
      <w:r>
        <w:rPr>
          <w:sz w:val="28"/>
          <w:szCs w:val="28"/>
        </w:rPr>
        <w:t xml:space="preserve">normal user. He should be added by </w:t>
      </w:r>
      <w:r w:rsidR="00950893">
        <w:rPr>
          <w:sz w:val="28"/>
          <w:szCs w:val="28"/>
        </w:rPr>
        <w:t>another</w:t>
      </w:r>
      <w:r>
        <w:rPr>
          <w:sz w:val="28"/>
          <w:szCs w:val="28"/>
        </w:rPr>
        <w:t xml:space="preserve"> Admin.</w:t>
      </w:r>
    </w:p>
    <w:p w14:paraId="70222C43" w14:textId="77777777" w:rsidR="00AE37DB" w:rsidRDefault="00AE37DB" w:rsidP="00AE37DB">
      <w:pPr>
        <w:pStyle w:val="ListParagraph"/>
        <w:spacing w:before="240" w:after="240"/>
        <w:ind w:leftChars="0" w:left="1800" w:firstLineChars="0" w:firstLine="0"/>
        <w:rPr>
          <w:b/>
          <w:bCs/>
          <w:sz w:val="36"/>
          <w:szCs w:val="36"/>
        </w:rPr>
      </w:pPr>
    </w:p>
    <w:p w14:paraId="353AA479" w14:textId="77777777" w:rsidR="007C47F5" w:rsidRDefault="007C47F5" w:rsidP="00AE37DB">
      <w:pPr>
        <w:pStyle w:val="ListParagraph"/>
        <w:spacing w:before="240" w:after="240"/>
        <w:ind w:leftChars="0" w:left="1800" w:firstLineChars="0" w:firstLine="0"/>
        <w:rPr>
          <w:b/>
          <w:bCs/>
          <w:sz w:val="36"/>
          <w:szCs w:val="36"/>
        </w:rPr>
      </w:pPr>
    </w:p>
    <w:p w14:paraId="25C48F0C" w14:textId="77777777" w:rsidR="007C47F5" w:rsidRDefault="007C47F5" w:rsidP="00AE37DB">
      <w:pPr>
        <w:pStyle w:val="ListParagraph"/>
        <w:spacing w:before="240" w:after="240"/>
        <w:ind w:leftChars="0" w:left="1800" w:firstLineChars="0" w:firstLine="0"/>
        <w:rPr>
          <w:b/>
          <w:bCs/>
          <w:sz w:val="36"/>
          <w:szCs w:val="36"/>
        </w:rPr>
      </w:pPr>
    </w:p>
    <w:p w14:paraId="00B09814" w14:textId="77777777" w:rsidR="007C47F5" w:rsidRPr="00AE37DB" w:rsidRDefault="007C47F5" w:rsidP="00AE37DB">
      <w:pPr>
        <w:pStyle w:val="ListParagraph"/>
        <w:spacing w:before="240" w:after="240"/>
        <w:ind w:leftChars="0" w:left="1800" w:firstLineChars="0" w:firstLine="0"/>
        <w:rPr>
          <w:b/>
          <w:bCs/>
          <w:sz w:val="36"/>
          <w:szCs w:val="36"/>
          <w:rtl/>
        </w:rPr>
      </w:pPr>
    </w:p>
    <w:p w14:paraId="6939056C" w14:textId="7E279371" w:rsidR="00AE37DB" w:rsidRDefault="005A65B1" w:rsidP="005A65B1">
      <w:pPr>
        <w:pStyle w:val="ListParagraph"/>
        <w:numPr>
          <w:ilvl w:val="0"/>
          <w:numId w:val="12"/>
        </w:numPr>
        <w:spacing w:before="240" w:after="240"/>
        <w:ind w:leftChars="0" w:firstLineChars="0"/>
        <w:rPr>
          <w:b/>
          <w:bCs/>
          <w:sz w:val="36"/>
          <w:szCs w:val="36"/>
        </w:rPr>
      </w:pPr>
      <w:r w:rsidRPr="007C47F5">
        <w:rPr>
          <w:b/>
          <w:bCs/>
          <w:sz w:val="36"/>
          <w:szCs w:val="36"/>
        </w:rPr>
        <w:t>Add Admin</w:t>
      </w:r>
    </w:p>
    <w:p w14:paraId="1E4BCDE3" w14:textId="77777777" w:rsidR="007C47F5" w:rsidRPr="007C47F5" w:rsidRDefault="007C47F5" w:rsidP="007C47F5">
      <w:pPr>
        <w:pStyle w:val="ListParagraph"/>
        <w:spacing w:before="240" w:after="240"/>
        <w:ind w:leftChars="0" w:left="1800" w:firstLineChars="0" w:firstLine="0"/>
        <w:rPr>
          <w:b/>
          <w:bCs/>
          <w:sz w:val="36"/>
          <w:szCs w:val="36"/>
        </w:rPr>
      </w:pPr>
    </w:p>
    <w:p w14:paraId="4F505B0C" w14:textId="61817D99" w:rsidR="005A65B1" w:rsidRDefault="005A65B1" w:rsidP="003E02C3">
      <w:pPr>
        <w:pStyle w:val="ListParagraph"/>
        <w:spacing w:before="240" w:after="240"/>
        <w:ind w:leftChars="0" w:left="1800" w:firstLineChars="0" w:firstLine="0"/>
        <w:rPr>
          <w:sz w:val="28"/>
          <w:szCs w:val="28"/>
          <w:lang w:bidi="ar-EG"/>
        </w:rPr>
      </w:pPr>
      <w:r w:rsidRPr="007C47F5">
        <w:rPr>
          <w:b/>
          <w:bCs/>
          <w:sz w:val="28"/>
          <w:szCs w:val="28"/>
        </w:rPr>
        <w:t>REQ-01-Add_Admin</w:t>
      </w:r>
      <w:r>
        <w:rPr>
          <w:sz w:val="28"/>
          <w:szCs w:val="28"/>
          <w:lang w:bidi="ar-EG"/>
        </w:rPr>
        <w:t xml:space="preserve">: Admin </w:t>
      </w:r>
      <w:r w:rsidR="00950893">
        <w:rPr>
          <w:sz w:val="28"/>
          <w:szCs w:val="28"/>
          <w:lang w:bidi="ar-EG"/>
        </w:rPr>
        <w:t>can</w:t>
      </w:r>
      <w:r>
        <w:rPr>
          <w:sz w:val="28"/>
          <w:szCs w:val="28"/>
          <w:lang w:bidi="ar-EG"/>
        </w:rPr>
        <w:t xml:space="preserve"> add another admin by clicking on add admin button available in the admin panel.</w:t>
      </w:r>
    </w:p>
    <w:p w14:paraId="4F8BF3FB" w14:textId="77777777" w:rsidR="005A65B1" w:rsidRDefault="005A65B1" w:rsidP="005A65B1">
      <w:pPr>
        <w:pStyle w:val="ListParagraph"/>
        <w:spacing w:before="240" w:after="240"/>
        <w:ind w:leftChars="0" w:left="1800" w:firstLineChars="0" w:firstLine="0"/>
        <w:rPr>
          <w:sz w:val="28"/>
          <w:szCs w:val="28"/>
          <w:lang w:bidi="ar-EG"/>
        </w:rPr>
      </w:pPr>
    </w:p>
    <w:p w14:paraId="471BD39A" w14:textId="103D6F0E" w:rsidR="005A65B1" w:rsidRDefault="005A65B1" w:rsidP="007C47F5">
      <w:pPr>
        <w:pStyle w:val="ListParagraph"/>
        <w:spacing w:before="240" w:after="240"/>
        <w:ind w:leftChars="0" w:left="1800" w:firstLineChars="0" w:firstLine="0"/>
        <w:rPr>
          <w:sz w:val="28"/>
          <w:szCs w:val="28"/>
          <w:lang w:bidi="ar-EG"/>
        </w:rPr>
      </w:pPr>
      <w:r w:rsidRPr="007C47F5">
        <w:rPr>
          <w:b/>
          <w:bCs/>
          <w:sz w:val="28"/>
          <w:szCs w:val="28"/>
        </w:rPr>
        <w:t>REQ-02-Add_Admin</w:t>
      </w:r>
      <w:r>
        <w:rPr>
          <w:sz w:val="28"/>
          <w:szCs w:val="28"/>
          <w:lang w:bidi="ar-EG"/>
        </w:rPr>
        <w:t xml:space="preserve">: </w:t>
      </w:r>
      <w:commentRangeStart w:id="46"/>
      <w:r>
        <w:rPr>
          <w:sz w:val="28"/>
          <w:szCs w:val="28"/>
          <w:lang w:bidi="ar-EG"/>
        </w:rPr>
        <w:t xml:space="preserve">the add admin page contains four </w:t>
      </w:r>
      <w:r w:rsidR="00950893">
        <w:rPr>
          <w:sz w:val="28"/>
          <w:szCs w:val="28"/>
          <w:lang w:bidi="ar-EG"/>
        </w:rPr>
        <w:t>fields</w:t>
      </w:r>
      <w:r>
        <w:rPr>
          <w:sz w:val="28"/>
          <w:szCs w:val="28"/>
          <w:lang w:bidi="ar-EG"/>
        </w:rPr>
        <w:t xml:space="preserve"> (</w:t>
      </w:r>
      <w:r w:rsidR="003E02C3">
        <w:rPr>
          <w:sz w:val="28"/>
          <w:szCs w:val="28"/>
          <w:lang w:bidi="ar-EG"/>
        </w:rPr>
        <w:t>user</w:t>
      </w:r>
      <w:r>
        <w:rPr>
          <w:sz w:val="28"/>
          <w:szCs w:val="28"/>
          <w:lang w:bidi="ar-EG"/>
        </w:rPr>
        <w:t>name, email, password, and confirm password) and two buttons (add and reset).</w:t>
      </w:r>
      <w:commentRangeEnd w:id="46"/>
      <w:r w:rsidR="00126207">
        <w:rPr>
          <w:rStyle w:val="CommentReference"/>
        </w:rPr>
        <w:commentReference w:id="46"/>
      </w:r>
    </w:p>
    <w:p w14:paraId="75E893CF" w14:textId="77777777" w:rsidR="005A65B1" w:rsidRDefault="005A65B1" w:rsidP="005A65B1">
      <w:pPr>
        <w:pStyle w:val="ListParagraph"/>
        <w:spacing w:before="240" w:after="240"/>
        <w:ind w:leftChars="0" w:left="1800" w:firstLineChars="0" w:firstLine="0"/>
        <w:rPr>
          <w:sz w:val="28"/>
          <w:szCs w:val="28"/>
          <w:lang w:bidi="ar-EG"/>
        </w:rPr>
      </w:pPr>
    </w:p>
    <w:p w14:paraId="767B5386" w14:textId="1D9919AF" w:rsidR="005A65B1" w:rsidRDefault="005A65B1" w:rsidP="007C47F5">
      <w:pPr>
        <w:pStyle w:val="ListParagraph"/>
        <w:spacing w:before="240" w:after="240"/>
        <w:ind w:leftChars="0" w:left="1800" w:firstLineChars="0" w:firstLine="0"/>
        <w:rPr>
          <w:sz w:val="28"/>
          <w:szCs w:val="28"/>
        </w:rPr>
      </w:pPr>
      <w:r w:rsidRPr="007C47F5">
        <w:rPr>
          <w:b/>
          <w:bCs/>
          <w:sz w:val="28"/>
          <w:szCs w:val="28"/>
        </w:rPr>
        <w:t>REQ-03-Add_Admin:</w:t>
      </w:r>
      <w:r>
        <w:rPr>
          <w:sz w:val="28"/>
          <w:szCs w:val="28"/>
          <w:lang w:bidi="ar-EG"/>
        </w:rPr>
        <w:t xml:space="preserve"> </w:t>
      </w:r>
      <w:r w:rsidR="007C47F5" w:rsidRPr="00D66E32">
        <w:rPr>
          <w:sz w:val="28"/>
          <w:szCs w:val="28"/>
        </w:rPr>
        <w:t xml:space="preserve">The </w:t>
      </w:r>
      <w:r w:rsidR="003E02C3">
        <w:rPr>
          <w:sz w:val="28"/>
          <w:szCs w:val="28"/>
        </w:rPr>
        <w:t>user</w:t>
      </w:r>
      <w:r w:rsidR="007C47F5" w:rsidRPr="00D66E32">
        <w:rPr>
          <w:sz w:val="28"/>
          <w:szCs w:val="28"/>
        </w:rPr>
        <w:t>name field should only accept English letters or a combination of English letters and numbers.</w:t>
      </w:r>
    </w:p>
    <w:p w14:paraId="1A15D310" w14:textId="77777777" w:rsidR="007C47F5" w:rsidRPr="007C47F5" w:rsidRDefault="007C47F5" w:rsidP="007C47F5">
      <w:pPr>
        <w:pStyle w:val="ListParagraph"/>
        <w:spacing w:before="240" w:after="240"/>
        <w:ind w:leftChars="0" w:left="1800" w:firstLineChars="0" w:firstLine="0"/>
        <w:rPr>
          <w:b/>
          <w:bCs/>
          <w:sz w:val="28"/>
          <w:szCs w:val="28"/>
        </w:rPr>
      </w:pPr>
    </w:p>
    <w:p w14:paraId="16D99090" w14:textId="6401EAD5" w:rsidR="007C47F5" w:rsidRDefault="007C47F5" w:rsidP="007C47F5">
      <w:pPr>
        <w:pStyle w:val="ListParagraph"/>
        <w:spacing w:before="240" w:after="240"/>
        <w:ind w:leftChars="0" w:left="1800" w:firstLineChars="0" w:firstLine="0"/>
        <w:rPr>
          <w:sz w:val="28"/>
          <w:szCs w:val="28"/>
        </w:rPr>
      </w:pPr>
      <w:r w:rsidRPr="007C47F5">
        <w:rPr>
          <w:b/>
          <w:bCs/>
          <w:sz w:val="28"/>
          <w:szCs w:val="28"/>
        </w:rPr>
        <w:t>REQ-04-Add_Admin:</w:t>
      </w:r>
      <w:r>
        <w:rPr>
          <w:sz w:val="28"/>
          <w:szCs w:val="28"/>
        </w:rPr>
        <w:t xml:space="preserve"> </w:t>
      </w:r>
      <w:r w:rsidR="00950893">
        <w:rPr>
          <w:sz w:val="28"/>
          <w:szCs w:val="28"/>
        </w:rPr>
        <w:t>The email</w:t>
      </w:r>
      <w:r w:rsidRPr="001931CA">
        <w:rPr>
          <w:sz w:val="28"/>
          <w:szCs w:val="28"/>
        </w:rPr>
        <w:t xml:space="preserve"> fi</w:t>
      </w:r>
      <w:r>
        <w:rPr>
          <w:sz w:val="28"/>
          <w:szCs w:val="28"/>
        </w:rPr>
        <w:t xml:space="preserve">eld should contain a valid mail </w:t>
      </w:r>
      <w:r w:rsidRPr="001931CA">
        <w:rPr>
          <w:sz w:val="28"/>
          <w:szCs w:val="28"/>
        </w:rPr>
        <w:t xml:space="preserve">format </w:t>
      </w:r>
      <w:r w:rsidRPr="007C47F5">
        <w:rPr>
          <w:sz w:val="28"/>
          <w:szCs w:val="28"/>
        </w:rPr>
        <w:t>as (</w:t>
      </w:r>
      <w:hyperlink r:id="rId20" w:history="1">
        <w:r w:rsidRPr="001931CA">
          <w:t>example@example.com</w:t>
        </w:r>
      </w:hyperlink>
      <w:r w:rsidRPr="007C47F5">
        <w:rPr>
          <w:sz w:val="28"/>
          <w:szCs w:val="28"/>
        </w:rPr>
        <w:t xml:space="preserve">). It can be a combination of numbers and some special characters </w:t>
      </w:r>
      <w:r w:rsidR="00950893" w:rsidRPr="007C47F5">
        <w:rPr>
          <w:sz w:val="28"/>
          <w:szCs w:val="28"/>
        </w:rPr>
        <w:t>_, # as</w:t>
      </w:r>
      <w:r w:rsidRPr="007C47F5">
        <w:rPr>
          <w:sz w:val="28"/>
          <w:szCs w:val="28"/>
        </w:rPr>
        <w:t xml:space="preserve"> long as it is acceptable by the format.</w:t>
      </w:r>
    </w:p>
    <w:p w14:paraId="11C6ED24" w14:textId="77777777" w:rsidR="007C47F5" w:rsidRDefault="007C47F5" w:rsidP="007C47F5">
      <w:pPr>
        <w:pStyle w:val="ListParagraph"/>
        <w:spacing w:before="240" w:after="240"/>
        <w:ind w:leftChars="0" w:left="1800" w:firstLineChars="0" w:firstLine="0"/>
        <w:rPr>
          <w:sz w:val="28"/>
          <w:szCs w:val="28"/>
        </w:rPr>
      </w:pPr>
    </w:p>
    <w:p w14:paraId="44DCAEB4" w14:textId="01C2DF58" w:rsidR="007C47F5" w:rsidRPr="004C18AE" w:rsidRDefault="007C47F5" w:rsidP="007C47F5">
      <w:pPr>
        <w:pStyle w:val="ListParagraph"/>
        <w:spacing w:before="240" w:after="240"/>
        <w:ind w:leftChars="0" w:left="1800" w:firstLineChars="0" w:firstLine="0"/>
        <w:rPr>
          <w:sz w:val="28"/>
          <w:szCs w:val="28"/>
        </w:rPr>
      </w:pPr>
      <w:r w:rsidRPr="004C18AE">
        <w:rPr>
          <w:b/>
          <w:bCs/>
          <w:sz w:val="28"/>
          <w:szCs w:val="28"/>
        </w:rPr>
        <w:t>REQ-</w:t>
      </w:r>
      <w:r>
        <w:rPr>
          <w:b/>
          <w:bCs/>
          <w:sz w:val="28"/>
          <w:szCs w:val="28"/>
        </w:rPr>
        <w:t>05</w:t>
      </w:r>
      <w:r w:rsidRPr="004C18AE">
        <w:rPr>
          <w:b/>
          <w:bCs/>
          <w:sz w:val="28"/>
          <w:szCs w:val="28"/>
        </w:rPr>
        <w:t>-</w:t>
      </w:r>
      <w:r>
        <w:rPr>
          <w:b/>
          <w:bCs/>
          <w:sz w:val="28"/>
          <w:szCs w:val="28"/>
        </w:rPr>
        <w:t>Add_Admin</w:t>
      </w:r>
      <w:r w:rsidRPr="004C18AE">
        <w:rPr>
          <w:b/>
          <w:bCs/>
          <w:sz w:val="28"/>
          <w:szCs w:val="28"/>
        </w:rPr>
        <w:t>:</w:t>
      </w:r>
      <w:r>
        <w:rPr>
          <w:sz w:val="28"/>
          <w:szCs w:val="28"/>
        </w:rPr>
        <w:t xml:space="preserve"> password &amp; confirm password fields take</w:t>
      </w:r>
      <w:r w:rsidRPr="000B05FD">
        <w:rPr>
          <w:sz w:val="28"/>
          <w:szCs w:val="28"/>
        </w:rPr>
        <w:t xml:space="preserve"> a text of at least eight </w:t>
      </w:r>
      <w:r w:rsidR="00950893">
        <w:rPr>
          <w:sz w:val="28"/>
          <w:szCs w:val="28"/>
        </w:rPr>
        <w:t>characters</w:t>
      </w:r>
      <w:r w:rsidRPr="000B05FD">
        <w:rPr>
          <w:sz w:val="28"/>
          <w:szCs w:val="28"/>
        </w:rPr>
        <w:t xml:space="preserve"> text and it allows special characters and numbers too.</w:t>
      </w:r>
    </w:p>
    <w:p w14:paraId="61270927" w14:textId="77777777" w:rsidR="007C47F5" w:rsidRDefault="007C47F5" w:rsidP="007C47F5">
      <w:pPr>
        <w:pStyle w:val="ListParagraph"/>
        <w:spacing w:before="240" w:after="240"/>
        <w:ind w:leftChars="0" w:firstLineChars="0" w:firstLine="720"/>
        <w:rPr>
          <w:b/>
          <w:bCs/>
          <w:sz w:val="28"/>
          <w:szCs w:val="28"/>
        </w:rPr>
      </w:pPr>
    </w:p>
    <w:p w14:paraId="319719B3" w14:textId="5599FA60" w:rsidR="007C47F5" w:rsidRDefault="00E857CD" w:rsidP="007C47F5">
      <w:pPr>
        <w:pStyle w:val="ListParagraph"/>
        <w:spacing w:before="240" w:after="240"/>
        <w:ind w:leftChars="0" w:left="1800" w:firstLineChars="0" w:firstLine="0"/>
        <w:rPr>
          <w:sz w:val="28"/>
          <w:szCs w:val="28"/>
        </w:rPr>
      </w:pPr>
      <w:r>
        <w:rPr>
          <w:b/>
          <w:bCs/>
          <w:sz w:val="28"/>
          <w:szCs w:val="28"/>
        </w:rPr>
        <w:t>REQ-06</w:t>
      </w:r>
      <w:r w:rsidR="007C47F5">
        <w:rPr>
          <w:b/>
          <w:bCs/>
          <w:sz w:val="28"/>
          <w:szCs w:val="28"/>
        </w:rPr>
        <w:t xml:space="preserve">-Add_Admin: </w:t>
      </w:r>
      <w:r w:rsidR="007C47F5" w:rsidRPr="004C18AE">
        <w:rPr>
          <w:sz w:val="28"/>
          <w:szCs w:val="28"/>
        </w:rPr>
        <w:t>the password and confirm password should contain the same text (the text</w:t>
      </w:r>
      <w:r w:rsidR="00950893">
        <w:rPr>
          <w:sz w:val="28"/>
          <w:szCs w:val="28"/>
        </w:rPr>
        <w:t>, in this case,</w:t>
      </w:r>
      <w:r w:rsidR="007C47F5" w:rsidRPr="004C18AE">
        <w:rPr>
          <w:sz w:val="28"/>
          <w:szCs w:val="28"/>
        </w:rPr>
        <w:t xml:space="preserve"> is case sensitive). </w:t>
      </w:r>
    </w:p>
    <w:p w14:paraId="61728654" w14:textId="77777777" w:rsidR="007C47F5" w:rsidRDefault="007C47F5" w:rsidP="007C47F5">
      <w:pPr>
        <w:pStyle w:val="ListParagraph"/>
        <w:spacing w:before="240" w:after="240"/>
        <w:ind w:leftChars="0" w:left="1800" w:firstLineChars="0" w:firstLine="0"/>
        <w:rPr>
          <w:sz w:val="28"/>
          <w:szCs w:val="28"/>
        </w:rPr>
      </w:pPr>
    </w:p>
    <w:p w14:paraId="01982554" w14:textId="77777777" w:rsidR="007C47F5" w:rsidRDefault="007C47F5" w:rsidP="007C47F5">
      <w:pPr>
        <w:pStyle w:val="ListParagraph"/>
        <w:spacing w:before="240" w:after="240"/>
        <w:ind w:leftChars="0" w:left="1800" w:firstLineChars="0" w:firstLine="0"/>
        <w:rPr>
          <w:sz w:val="28"/>
          <w:szCs w:val="28"/>
        </w:rPr>
      </w:pPr>
    </w:p>
    <w:p w14:paraId="17844890" w14:textId="257F5D77" w:rsidR="007C47F5" w:rsidRDefault="007C47F5" w:rsidP="007C47F5">
      <w:pPr>
        <w:pStyle w:val="ListParagraph"/>
        <w:spacing w:before="240" w:after="240"/>
        <w:ind w:leftChars="0" w:left="1800" w:firstLineChars="0" w:firstLine="0"/>
        <w:rPr>
          <w:sz w:val="28"/>
          <w:szCs w:val="28"/>
        </w:rPr>
      </w:pPr>
      <w:r w:rsidRPr="00E857CD">
        <w:rPr>
          <w:b/>
          <w:bCs/>
          <w:sz w:val="28"/>
          <w:szCs w:val="28"/>
        </w:rPr>
        <w:t>REQ-07-Add_Admin:</w:t>
      </w:r>
      <w:r>
        <w:rPr>
          <w:sz w:val="28"/>
          <w:szCs w:val="28"/>
        </w:rPr>
        <w:t xml:space="preserve"> All fields </w:t>
      </w:r>
      <w:r w:rsidR="00950893">
        <w:rPr>
          <w:sz w:val="28"/>
          <w:szCs w:val="28"/>
        </w:rPr>
        <w:t>are required</w:t>
      </w:r>
      <w:r>
        <w:rPr>
          <w:sz w:val="28"/>
          <w:szCs w:val="28"/>
        </w:rPr>
        <w:t xml:space="preserve"> to add a new admin.</w:t>
      </w:r>
    </w:p>
    <w:p w14:paraId="600334AF" w14:textId="77777777" w:rsidR="007C47F5" w:rsidRDefault="007C47F5" w:rsidP="007C47F5">
      <w:pPr>
        <w:pStyle w:val="ListParagraph"/>
        <w:spacing w:before="240" w:after="240"/>
        <w:ind w:leftChars="0" w:left="1800" w:firstLineChars="0" w:firstLine="0"/>
        <w:rPr>
          <w:sz w:val="28"/>
          <w:szCs w:val="28"/>
        </w:rPr>
      </w:pPr>
    </w:p>
    <w:p w14:paraId="464B5551" w14:textId="77777777" w:rsidR="00E857CD" w:rsidRDefault="00E857CD" w:rsidP="007C47F5">
      <w:pPr>
        <w:pStyle w:val="ListParagraph"/>
        <w:spacing w:before="240" w:after="240"/>
        <w:ind w:leftChars="0" w:left="1800" w:firstLineChars="0" w:firstLine="0"/>
        <w:rPr>
          <w:sz w:val="28"/>
          <w:szCs w:val="28"/>
        </w:rPr>
      </w:pPr>
    </w:p>
    <w:p w14:paraId="55CE1837" w14:textId="79945F12" w:rsidR="007C47F5" w:rsidRPr="007C47F5" w:rsidRDefault="007C47F5" w:rsidP="007C47F5">
      <w:pPr>
        <w:pStyle w:val="ListParagraph"/>
        <w:spacing w:before="240" w:after="240"/>
        <w:ind w:leftChars="0" w:left="1800" w:firstLineChars="0" w:firstLine="0"/>
        <w:rPr>
          <w:sz w:val="28"/>
          <w:szCs w:val="28"/>
        </w:rPr>
      </w:pPr>
      <w:r w:rsidRPr="00E857CD">
        <w:rPr>
          <w:b/>
          <w:bCs/>
          <w:sz w:val="28"/>
          <w:szCs w:val="28"/>
        </w:rPr>
        <w:t>REQ-08-Add_Admin:</w:t>
      </w:r>
      <w:r>
        <w:rPr>
          <w:sz w:val="28"/>
          <w:szCs w:val="28"/>
        </w:rPr>
        <w:t xml:space="preserve"> if the data apply to the requirements (</w:t>
      </w:r>
      <w:r w:rsidR="00E857CD">
        <w:rPr>
          <w:sz w:val="28"/>
          <w:szCs w:val="28"/>
        </w:rPr>
        <w:t>REQ-03-Add_Admin, REQ-04-Add_Admin, REQ-05-Add_Admin, and REQ-06-Add_Admin</w:t>
      </w:r>
      <w:r>
        <w:rPr>
          <w:sz w:val="28"/>
          <w:szCs w:val="28"/>
        </w:rPr>
        <w:t>)</w:t>
      </w:r>
      <w:r w:rsidR="00E857CD">
        <w:rPr>
          <w:sz w:val="28"/>
          <w:szCs w:val="28"/>
        </w:rPr>
        <w:t xml:space="preserve"> then the data should be added </w:t>
      </w:r>
      <w:r w:rsidR="00950893">
        <w:rPr>
          <w:sz w:val="28"/>
          <w:szCs w:val="28"/>
        </w:rPr>
        <w:t>to</w:t>
      </w:r>
      <w:r w:rsidR="00E857CD">
        <w:rPr>
          <w:sz w:val="28"/>
          <w:szCs w:val="28"/>
        </w:rPr>
        <w:t xml:space="preserve"> </w:t>
      </w:r>
      <w:r w:rsidR="00950893">
        <w:rPr>
          <w:sz w:val="28"/>
          <w:szCs w:val="28"/>
        </w:rPr>
        <w:t xml:space="preserve">the </w:t>
      </w:r>
      <w:r w:rsidR="00E857CD">
        <w:rPr>
          <w:sz w:val="28"/>
          <w:szCs w:val="28"/>
        </w:rPr>
        <w:t>database and the system must generate a unique id for the admin.</w:t>
      </w:r>
    </w:p>
    <w:p w14:paraId="524EBC04" w14:textId="318FCFED" w:rsidR="007C47F5" w:rsidRDefault="007C47F5" w:rsidP="007C47F5">
      <w:pPr>
        <w:pStyle w:val="ListParagraph"/>
        <w:spacing w:before="240" w:after="240"/>
        <w:ind w:leftChars="0" w:left="1800" w:firstLineChars="0" w:firstLine="0"/>
        <w:rPr>
          <w:sz w:val="28"/>
          <w:szCs w:val="28"/>
          <w:lang w:bidi="ar-EG"/>
        </w:rPr>
      </w:pPr>
    </w:p>
    <w:p w14:paraId="0363F4F2" w14:textId="2A72C124" w:rsidR="00E857CD" w:rsidRDefault="00E857CD" w:rsidP="007C47F5">
      <w:pPr>
        <w:pStyle w:val="ListParagraph"/>
        <w:spacing w:before="240" w:after="240"/>
        <w:ind w:leftChars="0" w:left="1800" w:firstLineChars="0" w:firstLine="0"/>
        <w:rPr>
          <w:sz w:val="28"/>
          <w:szCs w:val="28"/>
          <w:lang w:bidi="ar-EG"/>
        </w:rPr>
      </w:pPr>
      <w:r w:rsidRPr="00E857CD">
        <w:rPr>
          <w:b/>
          <w:bCs/>
          <w:sz w:val="28"/>
          <w:szCs w:val="28"/>
        </w:rPr>
        <w:t>REQ-09-Add_Admin:</w:t>
      </w:r>
      <w:r>
        <w:rPr>
          <w:sz w:val="28"/>
          <w:szCs w:val="28"/>
          <w:lang w:bidi="ar-EG"/>
        </w:rPr>
        <w:t xml:space="preserve"> if any of the data does not apply </w:t>
      </w:r>
      <w:r w:rsidR="00950893">
        <w:rPr>
          <w:sz w:val="28"/>
          <w:szCs w:val="28"/>
          <w:lang w:bidi="ar-EG"/>
        </w:rPr>
        <w:t>to</w:t>
      </w:r>
      <w:r>
        <w:rPr>
          <w:sz w:val="28"/>
          <w:szCs w:val="28"/>
          <w:lang w:bidi="ar-EG"/>
        </w:rPr>
        <w:t xml:space="preserve"> </w:t>
      </w:r>
      <w:r w:rsidR="00950893">
        <w:rPr>
          <w:sz w:val="28"/>
          <w:szCs w:val="28"/>
          <w:lang w:bidi="ar-EG"/>
        </w:rPr>
        <w:t>the</w:t>
      </w:r>
      <w:r>
        <w:rPr>
          <w:sz w:val="28"/>
          <w:szCs w:val="28"/>
          <w:lang w:bidi="ar-EG"/>
        </w:rPr>
        <w:t xml:space="preserve"> requirement mentioned above the proper error message should appear.</w:t>
      </w:r>
    </w:p>
    <w:p w14:paraId="2CB8A2E3" w14:textId="77777777" w:rsidR="00E857CD" w:rsidRDefault="00E857CD" w:rsidP="007C47F5">
      <w:pPr>
        <w:pStyle w:val="ListParagraph"/>
        <w:spacing w:before="240" w:after="240"/>
        <w:ind w:leftChars="0" w:left="1800" w:firstLineChars="0" w:firstLine="0"/>
        <w:rPr>
          <w:sz w:val="28"/>
          <w:szCs w:val="28"/>
          <w:lang w:bidi="ar-EG"/>
        </w:rPr>
      </w:pPr>
    </w:p>
    <w:p w14:paraId="30C969A3" w14:textId="69F5C105" w:rsidR="00E857CD" w:rsidRDefault="00E857CD" w:rsidP="007C47F5">
      <w:pPr>
        <w:pStyle w:val="ListParagraph"/>
        <w:spacing w:before="240" w:after="240"/>
        <w:ind w:leftChars="0" w:left="1800" w:firstLineChars="0" w:firstLine="0"/>
        <w:rPr>
          <w:sz w:val="28"/>
          <w:szCs w:val="28"/>
          <w:lang w:bidi="ar-EG"/>
        </w:rPr>
      </w:pPr>
      <w:r w:rsidRPr="00E857CD">
        <w:rPr>
          <w:b/>
          <w:bCs/>
          <w:sz w:val="28"/>
          <w:szCs w:val="28"/>
        </w:rPr>
        <w:lastRenderedPageBreak/>
        <w:t>REQ-10-Add_Admin</w:t>
      </w:r>
      <w:r>
        <w:rPr>
          <w:sz w:val="28"/>
          <w:szCs w:val="28"/>
          <w:lang w:bidi="ar-EG"/>
        </w:rPr>
        <w:t>: if the reset button is pressed all the fields should be empty.</w:t>
      </w:r>
    </w:p>
    <w:p w14:paraId="754EC558" w14:textId="77777777" w:rsidR="00E857CD" w:rsidRDefault="00E857CD" w:rsidP="007C47F5">
      <w:pPr>
        <w:pStyle w:val="ListParagraph"/>
        <w:spacing w:before="240" w:after="240"/>
        <w:ind w:leftChars="0" w:left="1800" w:firstLineChars="0" w:firstLine="0"/>
        <w:rPr>
          <w:sz w:val="28"/>
          <w:szCs w:val="28"/>
          <w:lang w:bidi="ar-EG"/>
        </w:rPr>
      </w:pPr>
    </w:p>
    <w:p w14:paraId="5D786C4B" w14:textId="3EFC7FD2" w:rsidR="00E857CD" w:rsidRDefault="00E857CD" w:rsidP="00E857CD">
      <w:pPr>
        <w:pStyle w:val="ListParagraph"/>
        <w:numPr>
          <w:ilvl w:val="0"/>
          <w:numId w:val="12"/>
        </w:numPr>
        <w:spacing w:before="240" w:after="240"/>
        <w:ind w:leftChars="0" w:firstLineChars="0"/>
        <w:rPr>
          <w:b/>
          <w:bCs/>
          <w:sz w:val="36"/>
          <w:szCs w:val="36"/>
        </w:rPr>
      </w:pPr>
      <w:r w:rsidRPr="00126207">
        <w:rPr>
          <w:b/>
          <w:bCs/>
          <w:sz w:val="36"/>
          <w:szCs w:val="36"/>
        </w:rPr>
        <w:t>Add User:</w:t>
      </w:r>
    </w:p>
    <w:p w14:paraId="77C0823D" w14:textId="77777777" w:rsidR="00126207" w:rsidRPr="00126207" w:rsidRDefault="00126207" w:rsidP="00126207">
      <w:pPr>
        <w:pStyle w:val="ListParagraph"/>
        <w:spacing w:before="240" w:after="240"/>
        <w:ind w:leftChars="0" w:left="1800" w:firstLineChars="0" w:firstLine="0"/>
        <w:rPr>
          <w:b/>
          <w:bCs/>
          <w:sz w:val="36"/>
          <w:szCs w:val="36"/>
        </w:rPr>
      </w:pPr>
    </w:p>
    <w:p w14:paraId="5F4E7FB0" w14:textId="6C1E6B1F" w:rsidR="00E857CD" w:rsidRDefault="00E857CD" w:rsidP="00E857CD">
      <w:pPr>
        <w:pStyle w:val="ListParagraph"/>
        <w:spacing w:before="240" w:after="240"/>
        <w:ind w:leftChars="0" w:left="1800" w:firstLineChars="0" w:firstLine="0"/>
        <w:rPr>
          <w:sz w:val="28"/>
          <w:szCs w:val="28"/>
        </w:rPr>
      </w:pPr>
      <w:r w:rsidRPr="00156128">
        <w:rPr>
          <w:b/>
          <w:bCs/>
          <w:sz w:val="28"/>
          <w:szCs w:val="28"/>
        </w:rPr>
        <w:t>REQ-01-</w:t>
      </w:r>
      <w:r>
        <w:rPr>
          <w:b/>
          <w:bCs/>
          <w:sz w:val="28"/>
          <w:szCs w:val="28"/>
        </w:rPr>
        <w:t>Add_User</w:t>
      </w:r>
      <w:r w:rsidRPr="00156128">
        <w:rPr>
          <w:b/>
          <w:bCs/>
          <w:sz w:val="28"/>
          <w:szCs w:val="28"/>
        </w:rPr>
        <w:t xml:space="preserve">: </w:t>
      </w:r>
      <w:r>
        <w:rPr>
          <w:b/>
          <w:bCs/>
          <w:sz w:val="28"/>
          <w:szCs w:val="28"/>
        </w:rPr>
        <w:t xml:space="preserve"> </w:t>
      </w:r>
      <w:r w:rsidRPr="001931CA">
        <w:rPr>
          <w:sz w:val="28"/>
          <w:szCs w:val="28"/>
        </w:rPr>
        <w:t xml:space="preserve">The </w:t>
      </w:r>
      <w:r>
        <w:rPr>
          <w:sz w:val="28"/>
          <w:szCs w:val="28"/>
        </w:rPr>
        <w:t>Add user</w:t>
      </w:r>
      <w:r w:rsidRPr="001931CA">
        <w:rPr>
          <w:sz w:val="28"/>
          <w:szCs w:val="28"/>
        </w:rPr>
        <w:t xml:space="preserve"> page should </w:t>
      </w:r>
      <w:r w:rsidR="00950893">
        <w:rPr>
          <w:sz w:val="28"/>
          <w:szCs w:val="28"/>
        </w:rPr>
        <w:t>contain</w:t>
      </w:r>
      <w:r w:rsidRPr="001931CA">
        <w:rPr>
          <w:sz w:val="28"/>
          <w:szCs w:val="28"/>
        </w:rPr>
        <w:t xml:space="preserve"> five text fields (Email</w:t>
      </w:r>
      <w:r>
        <w:rPr>
          <w:sz w:val="28"/>
          <w:szCs w:val="28"/>
        </w:rPr>
        <w:t>,</w:t>
      </w:r>
      <w:r w:rsidR="00C577CE">
        <w:rPr>
          <w:sz w:val="28"/>
          <w:szCs w:val="28"/>
        </w:rPr>
        <w:t xml:space="preserve"> Username,</w:t>
      </w:r>
      <w:r w:rsidRPr="001931CA">
        <w:rPr>
          <w:sz w:val="28"/>
          <w:szCs w:val="28"/>
        </w:rPr>
        <w:t xml:space="preserve"> Mobile </w:t>
      </w:r>
      <w:r w:rsidR="00950893">
        <w:rPr>
          <w:sz w:val="28"/>
          <w:szCs w:val="28"/>
        </w:rPr>
        <w:t>Number</w:t>
      </w:r>
      <w:r w:rsidRPr="001931CA">
        <w:rPr>
          <w:sz w:val="28"/>
          <w:szCs w:val="28"/>
        </w:rPr>
        <w:t>, Age, Password, and Confirm Password) and two buttons (</w:t>
      </w:r>
      <w:r>
        <w:rPr>
          <w:sz w:val="28"/>
          <w:szCs w:val="28"/>
        </w:rPr>
        <w:t>Add</w:t>
      </w:r>
      <w:r w:rsidRPr="001931CA">
        <w:rPr>
          <w:sz w:val="28"/>
          <w:szCs w:val="28"/>
        </w:rPr>
        <w:t xml:space="preserve"> and Reset).</w:t>
      </w:r>
    </w:p>
    <w:p w14:paraId="61855A27" w14:textId="77777777" w:rsidR="00E857CD" w:rsidRDefault="00E857CD" w:rsidP="00E857CD">
      <w:pPr>
        <w:pStyle w:val="ListParagraph"/>
        <w:spacing w:before="240" w:after="240"/>
        <w:ind w:leftChars="0" w:left="1800" w:firstLineChars="0" w:firstLine="0"/>
        <w:rPr>
          <w:b/>
          <w:bCs/>
          <w:sz w:val="28"/>
          <w:szCs w:val="28"/>
        </w:rPr>
      </w:pPr>
    </w:p>
    <w:p w14:paraId="737C5CEE" w14:textId="4329CECD" w:rsidR="00C577CE" w:rsidRPr="00C577CE" w:rsidRDefault="00E857CD" w:rsidP="00C577CE">
      <w:pPr>
        <w:pStyle w:val="ListParagraph"/>
        <w:spacing w:before="240" w:after="240"/>
        <w:ind w:leftChars="0" w:left="1800" w:firstLineChars="0" w:firstLine="0"/>
        <w:rPr>
          <w:sz w:val="28"/>
          <w:szCs w:val="28"/>
        </w:rPr>
      </w:pPr>
      <w:r>
        <w:rPr>
          <w:b/>
          <w:bCs/>
          <w:sz w:val="28"/>
          <w:szCs w:val="28"/>
        </w:rPr>
        <w:t>REQ-</w:t>
      </w:r>
      <w:r w:rsidRPr="001931CA">
        <w:rPr>
          <w:b/>
          <w:bCs/>
          <w:sz w:val="28"/>
          <w:szCs w:val="28"/>
        </w:rPr>
        <w:t>02-</w:t>
      </w:r>
      <w:r>
        <w:rPr>
          <w:b/>
          <w:bCs/>
          <w:sz w:val="28"/>
          <w:szCs w:val="28"/>
        </w:rPr>
        <w:t>Add_User</w:t>
      </w:r>
      <w:r w:rsidRPr="001931CA">
        <w:rPr>
          <w:b/>
          <w:bCs/>
          <w:sz w:val="28"/>
          <w:szCs w:val="28"/>
        </w:rPr>
        <w:t>:</w:t>
      </w:r>
      <w:r>
        <w:rPr>
          <w:sz w:val="28"/>
          <w:szCs w:val="28"/>
        </w:rPr>
        <w:t xml:space="preserve"> All the fields are required to make a valid Adding.</w:t>
      </w:r>
    </w:p>
    <w:p w14:paraId="64E1D5F2" w14:textId="77777777" w:rsidR="00E857CD" w:rsidRDefault="00E857CD" w:rsidP="00E857CD">
      <w:pPr>
        <w:pStyle w:val="ListParagraph"/>
        <w:spacing w:before="240" w:after="240"/>
        <w:ind w:leftChars="0" w:left="1800" w:firstLineChars="0" w:firstLine="0"/>
        <w:rPr>
          <w:sz w:val="28"/>
          <w:szCs w:val="28"/>
        </w:rPr>
      </w:pPr>
    </w:p>
    <w:p w14:paraId="46D98C64" w14:textId="3A726BF2" w:rsidR="00E857CD" w:rsidRPr="007C47F5" w:rsidRDefault="00E857CD" w:rsidP="00E857CD">
      <w:pPr>
        <w:pStyle w:val="ListParagraph"/>
        <w:spacing w:before="240" w:after="240"/>
        <w:ind w:leftChars="0" w:left="1800" w:firstLineChars="0" w:firstLine="0"/>
        <w:rPr>
          <w:sz w:val="28"/>
          <w:szCs w:val="28"/>
        </w:rPr>
      </w:pPr>
      <w:r>
        <w:rPr>
          <w:b/>
          <w:bCs/>
          <w:sz w:val="28"/>
          <w:szCs w:val="28"/>
        </w:rPr>
        <w:t xml:space="preserve">REQ-03-Add_User: </w:t>
      </w:r>
      <w:r w:rsidR="00950893">
        <w:rPr>
          <w:sz w:val="28"/>
          <w:szCs w:val="28"/>
        </w:rPr>
        <w:t>The email</w:t>
      </w:r>
      <w:r w:rsidRPr="001931CA">
        <w:rPr>
          <w:sz w:val="28"/>
          <w:szCs w:val="28"/>
        </w:rPr>
        <w:t xml:space="preserve"> field should contain a valid mail format </w:t>
      </w:r>
      <w:r w:rsidRPr="007C47F5">
        <w:rPr>
          <w:sz w:val="28"/>
          <w:szCs w:val="28"/>
        </w:rPr>
        <w:t>as (</w:t>
      </w:r>
      <w:hyperlink r:id="rId21" w:history="1">
        <w:r w:rsidRPr="001931CA">
          <w:t>example@example.com</w:t>
        </w:r>
      </w:hyperlink>
      <w:r w:rsidRPr="007C47F5">
        <w:rPr>
          <w:sz w:val="28"/>
          <w:szCs w:val="28"/>
        </w:rPr>
        <w:t xml:space="preserve">). It can be a combination of numbers and some special characters </w:t>
      </w:r>
      <w:r w:rsidR="00950893" w:rsidRPr="007C47F5">
        <w:rPr>
          <w:sz w:val="28"/>
          <w:szCs w:val="28"/>
        </w:rPr>
        <w:t>_, # as</w:t>
      </w:r>
      <w:r w:rsidRPr="007C47F5">
        <w:rPr>
          <w:sz w:val="28"/>
          <w:szCs w:val="28"/>
        </w:rPr>
        <w:t xml:space="preserve"> long as it is acceptable by the format.</w:t>
      </w:r>
    </w:p>
    <w:p w14:paraId="22EBAC40" w14:textId="77777777" w:rsidR="00E857CD" w:rsidRDefault="00E857CD" w:rsidP="00E857CD">
      <w:pPr>
        <w:pStyle w:val="ListParagraph"/>
        <w:spacing w:before="240" w:after="240"/>
        <w:ind w:leftChars="0" w:left="1800" w:firstLineChars="0" w:firstLine="0"/>
        <w:rPr>
          <w:sz w:val="28"/>
          <w:szCs w:val="28"/>
        </w:rPr>
      </w:pPr>
    </w:p>
    <w:p w14:paraId="35EF6F81" w14:textId="4AB5D10D" w:rsidR="00C577CE" w:rsidRDefault="00C577CE" w:rsidP="00E857CD">
      <w:pPr>
        <w:pStyle w:val="ListParagraph"/>
        <w:spacing w:before="240" w:after="240"/>
        <w:ind w:leftChars="0" w:left="1800" w:firstLineChars="0" w:firstLine="0"/>
        <w:rPr>
          <w:b/>
          <w:bCs/>
          <w:sz w:val="28"/>
          <w:szCs w:val="28"/>
        </w:rPr>
      </w:pPr>
      <w:r w:rsidRPr="00C577CE">
        <w:rPr>
          <w:b/>
          <w:bCs/>
          <w:sz w:val="28"/>
          <w:szCs w:val="28"/>
        </w:rPr>
        <w:t>REQ-04-Add_User:</w:t>
      </w:r>
      <w:r>
        <w:rPr>
          <w:sz w:val="28"/>
          <w:szCs w:val="28"/>
        </w:rPr>
        <w:t xml:space="preserve"> U</w:t>
      </w:r>
      <w:r w:rsidRPr="00BF1723">
        <w:rPr>
          <w:sz w:val="28"/>
          <w:szCs w:val="28"/>
        </w:rPr>
        <w:t xml:space="preserve">sername only </w:t>
      </w:r>
      <w:r w:rsidR="00950893">
        <w:rPr>
          <w:sz w:val="28"/>
          <w:szCs w:val="28"/>
        </w:rPr>
        <w:t>accepts</w:t>
      </w:r>
      <w:r w:rsidRPr="00BF1723">
        <w:rPr>
          <w:sz w:val="28"/>
          <w:szCs w:val="28"/>
        </w:rPr>
        <w:t xml:space="preserve"> English characters or </w:t>
      </w:r>
      <w:r w:rsidR="00950893">
        <w:rPr>
          <w:sz w:val="28"/>
          <w:szCs w:val="28"/>
        </w:rPr>
        <w:t xml:space="preserve">a </w:t>
      </w:r>
      <w:r w:rsidRPr="00BF1723">
        <w:rPr>
          <w:sz w:val="28"/>
          <w:szCs w:val="28"/>
        </w:rPr>
        <w:t>combination of English characters and numbers of at least 4 characters</w:t>
      </w:r>
      <w:r>
        <w:rPr>
          <w:b/>
          <w:bCs/>
          <w:sz w:val="28"/>
          <w:szCs w:val="28"/>
        </w:rPr>
        <w:t>.</w:t>
      </w:r>
    </w:p>
    <w:p w14:paraId="07AF346B" w14:textId="77777777" w:rsidR="00C577CE" w:rsidRDefault="00C577CE" w:rsidP="00E857CD">
      <w:pPr>
        <w:pStyle w:val="ListParagraph"/>
        <w:spacing w:before="240" w:after="240"/>
        <w:ind w:leftChars="0" w:left="1800" w:firstLineChars="0" w:firstLine="0"/>
        <w:rPr>
          <w:sz w:val="28"/>
          <w:szCs w:val="28"/>
        </w:rPr>
      </w:pPr>
    </w:p>
    <w:p w14:paraId="463BD782" w14:textId="04EDBF75" w:rsidR="00E857CD" w:rsidRDefault="00C577CE" w:rsidP="00E857CD">
      <w:pPr>
        <w:pStyle w:val="ListParagraph"/>
        <w:spacing w:before="240" w:after="240"/>
        <w:ind w:leftChars="0" w:left="1800" w:firstLineChars="0" w:firstLine="0"/>
        <w:rPr>
          <w:b/>
          <w:bCs/>
          <w:sz w:val="28"/>
          <w:szCs w:val="28"/>
        </w:rPr>
      </w:pPr>
      <w:r>
        <w:rPr>
          <w:b/>
          <w:bCs/>
          <w:sz w:val="28"/>
          <w:szCs w:val="28"/>
        </w:rPr>
        <w:t>REQ-05</w:t>
      </w:r>
      <w:r w:rsidR="00E857CD">
        <w:rPr>
          <w:b/>
          <w:bCs/>
          <w:sz w:val="28"/>
          <w:szCs w:val="28"/>
        </w:rPr>
        <w:t>-Add_User</w:t>
      </w:r>
      <w:r w:rsidR="00E857CD" w:rsidRPr="001931CA">
        <w:rPr>
          <w:b/>
          <w:bCs/>
          <w:sz w:val="28"/>
          <w:szCs w:val="28"/>
        </w:rPr>
        <w:t xml:space="preserve">: </w:t>
      </w:r>
      <w:r w:rsidR="00E857CD">
        <w:rPr>
          <w:b/>
          <w:bCs/>
          <w:sz w:val="28"/>
          <w:szCs w:val="28"/>
        </w:rPr>
        <w:t xml:space="preserve"> </w:t>
      </w:r>
      <w:r w:rsidR="00E857CD" w:rsidRPr="004C18AE">
        <w:rPr>
          <w:sz w:val="28"/>
          <w:szCs w:val="28"/>
        </w:rPr>
        <w:t xml:space="preserve">Mobile field only accepts 11 </w:t>
      </w:r>
      <w:r w:rsidR="00950893">
        <w:rPr>
          <w:sz w:val="28"/>
          <w:szCs w:val="28"/>
        </w:rPr>
        <w:t>numbers</w:t>
      </w:r>
      <w:r w:rsidR="00E857CD" w:rsidRPr="004C18AE">
        <w:rPr>
          <w:sz w:val="28"/>
          <w:szCs w:val="28"/>
        </w:rPr>
        <w:t xml:space="preserve"> which should start with 01.</w:t>
      </w:r>
    </w:p>
    <w:p w14:paraId="00C78247" w14:textId="77777777" w:rsidR="00E857CD" w:rsidRDefault="00E857CD" w:rsidP="00E857CD">
      <w:pPr>
        <w:pStyle w:val="ListParagraph"/>
        <w:spacing w:before="240" w:after="240"/>
        <w:ind w:leftChars="0" w:left="1800" w:firstLineChars="0" w:firstLine="0"/>
        <w:rPr>
          <w:b/>
          <w:bCs/>
          <w:sz w:val="28"/>
          <w:szCs w:val="28"/>
        </w:rPr>
      </w:pPr>
    </w:p>
    <w:p w14:paraId="00DD8E6D" w14:textId="11E6B485" w:rsidR="00E857CD" w:rsidRPr="004C18AE" w:rsidRDefault="00C577CE" w:rsidP="00E857CD">
      <w:pPr>
        <w:pStyle w:val="ListParagraph"/>
        <w:spacing w:before="240" w:after="240"/>
        <w:ind w:leftChars="0" w:left="1800" w:firstLineChars="0" w:firstLine="0"/>
        <w:rPr>
          <w:sz w:val="28"/>
          <w:szCs w:val="28"/>
        </w:rPr>
      </w:pPr>
      <w:r>
        <w:rPr>
          <w:b/>
          <w:bCs/>
          <w:sz w:val="28"/>
          <w:szCs w:val="28"/>
        </w:rPr>
        <w:t>REQ-06</w:t>
      </w:r>
      <w:r w:rsidR="00E857CD">
        <w:rPr>
          <w:b/>
          <w:bCs/>
          <w:sz w:val="28"/>
          <w:szCs w:val="28"/>
        </w:rPr>
        <w:t xml:space="preserve">-Add_User: </w:t>
      </w:r>
      <w:r w:rsidR="00E857CD" w:rsidRPr="004C18AE">
        <w:rPr>
          <w:sz w:val="28"/>
          <w:szCs w:val="28"/>
        </w:rPr>
        <w:t>Age should only accept numbers between 18 and 90.</w:t>
      </w:r>
    </w:p>
    <w:p w14:paraId="4EAD9AA7" w14:textId="77777777" w:rsidR="00E857CD" w:rsidRDefault="00E857CD" w:rsidP="00E857CD">
      <w:pPr>
        <w:pStyle w:val="ListParagraph"/>
        <w:spacing w:before="240" w:after="240"/>
        <w:ind w:leftChars="0" w:left="1800" w:firstLineChars="0" w:firstLine="0"/>
        <w:rPr>
          <w:sz w:val="28"/>
          <w:szCs w:val="28"/>
        </w:rPr>
      </w:pPr>
      <w:r w:rsidRPr="004C18AE">
        <w:rPr>
          <w:sz w:val="28"/>
          <w:szCs w:val="28"/>
        </w:rPr>
        <w:t xml:space="preserve"> </w:t>
      </w:r>
    </w:p>
    <w:p w14:paraId="7512E0B3" w14:textId="75DB646B" w:rsidR="00E857CD" w:rsidRPr="004C18AE" w:rsidRDefault="00C577CE" w:rsidP="00E857CD">
      <w:pPr>
        <w:pStyle w:val="ListParagraph"/>
        <w:spacing w:before="240" w:after="240"/>
        <w:ind w:leftChars="0" w:left="1800" w:firstLineChars="0" w:firstLine="0"/>
        <w:rPr>
          <w:sz w:val="28"/>
          <w:szCs w:val="28"/>
        </w:rPr>
      </w:pPr>
      <w:r>
        <w:rPr>
          <w:b/>
          <w:bCs/>
          <w:sz w:val="28"/>
          <w:szCs w:val="28"/>
        </w:rPr>
        <w:t>REQ-07</w:t>
      </w:r>
      <w:r w:rsidR="00E857CD">
        <w:rPr>
          <w:b/>
          <w:bCs/>
          <w:sz w:val="28"/>
          <w:szCs w:val="28"/>
        </w:rPr>
        <w:t>-Add_User</w:t>
      </w:r>
      <w:r w:rsidR="00E857CD" w:rsidRPr="004C18AE">
        <w:rPr>
          <w:b/>
          <w:bCs/>
          <w:sz w:val="28"/>
          <w:szCs w:val="28"/>
        </w:rPr>
        <w:t>:</w:t>
      </w:r>
      <w:r w:rsidR="00E857CD">
        <w:rPr>
          <w:sz w:val="28"/>
          <w:szCs w:val="28"/>
        </w:rPr>
        <w:t xml:space="preserve"> password &amp; confirm password fields take</w:t>
      </w:r>
      <w:r w:rsidR="00E857CD" w:rsidRPr="000B05FD">
        <w:rPr>
          <w:sz w:val="28"/>
          <w:szCs w:val="28"/>
        </w:rPr>
        <w:t xml:space="preserve"> a text of at least eight </w:t>
      </w:r>
      <w:r w:rsidR="00950893">
        <w:rPr>
          <w:sz w:val="28"/>
          <w:szCs w:val="28"/>
        </w:rPr>
        <w:t>characters</w:t>
      </w:r>
      <w:r w:rsidR="00E857CD" w:rsidRPr="000B05FD">
        <w:rPr>
          <w:sz w:val="28"/>
          <w:szCs w:val="28"/>
        </w:rPr>
        <w:t xml:space="preserve"> text and it allows special characters and numbers too.</w:t>
      </w:r>
    </w:p>
    <w:p w14:paraId="7043376C" w14:textId="77777777" w:rsidR="00E857CD" w:rsidRDefault="00E857CD" w:rsidP="00E857CD">
      <w:pPr>
        <w:pStyle w:val="ListParagraph"/>
        <w:spacing w:before="240" w:after="240"/>
        <w:ind w:leftChars="0" w:left="1800" w:firstLineChars="0" w:firstLine="0"/>
        <w:rPr>
          <w:b/>
          <w:bCs/>
          <w:sz w:val="28"/>
          <w:szCs w:val="28"/>
        </w:rPr>
      </w:pPr>
    </w:p>
    <w:p w14:paraId="5DB228F0" w14:textId="795C2DB4" w:rsidR="00E857CD" w:rsidRDefault="00C577CE" w:rsidP="00E857CD">
      <w:pPr>
        <w:pStyle w:val="ListParagraph"/>
        <w:spacing w:before="240" w:after="240"/>
        <w:ind w:leftChars="0" w:left="1800" w:firstLineChars="0" w:firstLine="0"/>
        <w:rPr>
          <w:sz w:val="28"/>
          <w:szCs w:val="28"/>
        </w:rPr>
      </w:pPr>
      <w:r>
        <w:rPr>
          <w:b/>
          <w:bCs/>
          <w:sz w:val="28"/>
          <w:szCs w:val="28"/>
        </w:rPr>
        <w:t>REQ-08</w:t>
      </w:r>
      <w:r w:rsidR="00E857CD">
        <w:rPr>
          <w:b/>
          <w:bCs/>
          <w:sz w:val="28"/>
          <w:szCs w:val="28"/>
        </w:rPr>
        <w:t xml:space="preserve">-Add_User: </w:t>
      </w:r>
      <w:r w:rsidR="00E857CD" w:rsidRPr="004C18AE">
        <w:rPr>
          <w:sz w:val="28"/>
          <w:szCs w:val="28"/>
        </w:rPr>
        <w:t>the password and confirm password should contain the same text (the text</w:t>
      </w:r>
      <w:r w:rsidR="00950893">
        <w:rPr>
          <w:sz w:val="28"/>
          <w:szCs w:val="28"/>
        </w:rPr>
        <w:t>, in this case,</w:t>
      </w:r>
      <w:r w:rsidR="00E857CD" w:rsidRPr="004C18AE">
        <w:rPr>
          <w:sz w:val="28"/>
          <w:szCs w:val="28"/>
        </w:rPr>
        <w:t xml:space="preserve"> is case sensitive). </w:t>
      </w:r>
    </w:p>
    <w:p w14:paraId="16D95F06" w14:textId="77777777" w:rsidR="00E857CD" w:rsidRDefault="00E857CD" w:rsidP="00E857CD">
      <w:pPr>
        <w:pStyle w:val="ListParagraph"/>
        <w:spacing w:before="240" w:after="240"/>
        <w:ind w:leftChars="0" w:left="1800" w:firstLineChars="0" w:firstLine="0"/>
        <w:rPr>
          <w:b/>
          <w:bCs/>
          <w:sz w:val="28"/>
          <w:szCs w:val="28"/>
        </w:rPr>
      </w:pPr>
    </w:p>
    <w:p w14:paraId="2C1F28DF" w14:textId="783260B1" w:rsidR="00E857CD" w:rsidRDefault="00C577CE" w:rsidP="00546397">
      <w:pPr>
        <w:pStyle w:val="ListParagraph"/>
        <w:spacing w:before="240" w:after="240"/>
        <w:ind w:leftChars="0" w:left="1800" w:firstLineChars="0" w:firstLine="0"/>
        <w:rPr>
          <w:sz w:val="28"/>
          <w:szCs w:val="28"/>
        </w:rPr>
      </w:pPr>
      <w:r>
        <w:rPr>
          <w:b/>
          <w:bCs/>
          <w:sz w:val="28"/>
          <w:szCs w:val="28"/>
        </w:rPr>
        <w:t>REQ-09</w:t>
      </w:r>
      <w:r w:rsidR="00E857CD">
        <w:rPr>
          <w:b/>
          <w:bCs/>
          <w:sz w:val="28"/>
          <w:szCs w:val="28"/>
        </w:rPr>
        <w:t>-Add_User:</w:t>
      </w:r>
      <w:r w:rsidR="00E857CD" w:rsidRPr="00BE78B2">
        <w:rPr>
          <w:sz w:val="28"/>
          <w:szCs w:val="28"/>
        </w:rPr>
        <w:t xml:space="preserve"> </w:t>
      </w:r>
      <w:r w:rsidR="00E857CD">
        <w:rPr>
          <w:sz w:val="28"/>
          <w:szCs w:val="28"/>
        </w:rPr>
        <w:t>when</w:t>
      </w:r>
      <w:r w:rsidR="00546397">
        <w:rPr>
          <w:sz w:val="28"/>
          <w:szCs w:val="28"/>
        </w:rPr>
        <w:t xml:space="preserve"> </w:t>
      </w:r>
      <w:r w:rsidR="00E857CD" w:rsidRPr="00BE78B2">
        <w:rPr>
          <w:sz w:val="28"/>
          <w:szCs w:val="28"/>
        </w:rPr>
        <w:t>the reset button</w:t>
      </w:r>
      <w:r w:rsidR="00546397">
        <w:rPr>
          <w:sz w:val="28"/>
          <w:szCs w:val="28"/>
        </w:rPr>
        <w:t xml:space="preserve"> is pressed</w:t>
      </w:r>
      <w:r w:rsidR="00E857CD" w:rsidRPr="00BE78B2">
        <w:rPr>
          <w:sz w:val="28"/>
          <w:szCs w:val="28"/>
        </w:rPr>
        <w:t xml:space="preserve"> all the fields should be empty.</w:t>
      </w:r>
    </w:p>
    <w:p w14:paraId="426FB5A0" w14:textId="77777777" w:rsidR="00E857CD" w:rsidRDefault="00E857CD" w:rsidP="00E857CD">
      <w:pPr>
        <w:pStyle w:val="ListParagraph"/>
        <w:spacing w:before="240" w:after="240"/>
        <w:ind w:leftChars="0" w:left="1800" w:firstLineChars="0" w:firstLine="0"/>
        <w:rPr>
          <w:sz w:val="28"/>
          <w:szCs w:val="28"/>
        </w:rPr>
      </w:pPr>
    </w:p>
    <w:p w14:paraId="529780F5" w14:textId="20E870CE" w:rsidR="00E857CD" w:rsidRDefault="00C577CE" w:rsidP="00546397">
      <w:pPr>
        <w:pStyle w:val="ListParagraph"/>
        <w:spacing w:before="240" w:after="240"/>
        <w:ind w:leftChars="0" w:left="1800" w:firstLineChars="0" w:firstLine="0"/>
        <w:rPr>
          <w:sz w:val="28"/>
          <w:szCs w:val="28"/>
        </w:rPr>
      </w:pPr>
      <w:r>
        <w:rPr>
          <w:b/>
          <w:bCs/>
          <w:sz w:val="28"/>
          <w:szCs w:val="28"/>
        </w:rPr>
        <w:t>REQ-10</w:t>
      </w:r>
      <w:r w:rsidR="00E857CD">
        <w:rPr>
          <w:b/>
          <w:bCs/>
          <w:sz w:val="28"/>
          <w:szCs w:val="28"/>
        </w:rPr>
        <w:t>-Add_User</w:t>
      </w:r>
      <w:r w:rsidR="00E857CD" w:rsidRPr="00BE78B2">
        <w:rPr>
          <w:b/>
          <w:bCs/>
          <w:sz w:val="28"/>
          <w:szCs w:val="28"/>
        </w:rPr>
        <w:t>:</w:t>
      </w:r>
      <w:r w:rsidR="00E857CD">
        <w:rPr>
          <w:b/>
          <w:bCs/>
          <w:sz w:val="28"/>
          <w:szCs w:val="28"/>
        </w:rPr>
        <w:t xml:space="preserve"> </w:t>
      </w:r>
      <w:r w:rsidR="00E857CD" w:rsidRPr="00BE78B2">
        <w:rPr>
          <w:sz w:val="28"/>
          <w:szCs w:val="28"/>
        </w:rPr>
        <w:t xml:space="preserve">when the </w:t>
      </w:r>
      <w:r w:rsidR="00546397">
        <w:rPr>
          <w:sz w:val="28"/>
          <w:szCs w:val="28"/>
        </w:rPr>
        <w:t>admin</w:t>
      </w:r>
      <w:r w:rsidR="00E857CD" w:rsidRPr="00BE78B2">
        <w:rPr>
          <w:sz w:val="28"/>
          <w:szCs w:val="28"/>
        </w:rPr>
        <w:t xml:space="preserve"> press </w:t>
      </w:r>
      <w:r w:rsidR="00950893">
        <w:rPr>
          <w:sz w:val="28"/>
          <w:szCs w:val="28"/>
        </w:rPr>
        <w:t>adds</w:t>
      </w:r>
      <w:r w:rsidR="00E857CD" w:rsidRPr="00BE78B2">
        <w:rPr>
          <w:sz w:val="28"/>
          <w:szCs w:val="28"/>
        </w:rPr>
        <w:t xml:space="preserve"> </w:t>
      </w:r>
      <w:r w:rsidR="00BF164F">
        <w:rPr>
          <w:sz w:val="28"/>
          <w:szCs w:val="28"/>
        </w:rPr>
        <w:t xml:space="preserve">a </w:t>
      </w:r>
      <w:r w:rsidR="00E857CD" w:rsidRPr="00BE78B2">
        <w:rPr>
          <w:sz w:val="28"/>
          <w:szCs w:val="28"/>
        </w:rPr>
        <w:t>button and the fields apply to requirements (REQ-02</w:t>
      </w:r>
      <w:r w:rsidR="00E857CD" w:rsidRPr="00E857CD">
        <w:rPr>
          <w:sz w:val="28"/>
          <w:szCs w:val="28"/>
        </w:rPr>
        <w:t>-Add_User</w:t>
      </w:r>
      <w:r w:rsidR="00E857CD" w:rsidRPr="00BE78B2">
        <w:rPr>
          <w:sz w:val="28"/>
          <w:szCs w:val="28"/>
        </w:rPr>
        <w:t>, REQ-03</w:t>
      </w:r>
      <w:r w:rsidR="00E857CD" w:rsidRPr="00E857CD">
        <w:rPr>
          <w:sz w:val="28"/>
          <w:szCs w:val="28"/>
        </w:rPr>
        <w:t>-</w:t>
      </w:r>
      <w:r w:rsidR="00E857CD" w:rsidRPr="00E857CD">
        <w:rPr>
          <w:sz w:val="28"/>
          <w:szCs w:val="28"/>
        </w:rPr>
        <w:lastRenderedPageBreak/>
        <w:t>Add_User</w:t>
      </w:r>
      <w:r w:rsidR="00E857CD" w:rsidRPr="00BE78B2">
        <w:rPr>
          <w:sz w:val="28"/>
          <w:szCs w:val="28"/>
        </w:rPr>
        <w:t>, REQ-04</w:t>
      </w:r>
      <w:r w:rsidR="00E857CD" w:rsidRPr="00E857CD">
        <w:rPr>
          <w:sz w:val="28"/>
          <w:szCs w:val="28"/>
        </w:rPr>
        <w:t>-Add_User</w:t>
      </w:r>
      <w:r w:rsidR="00E857CD" w:rsidRPr="00BE78B2">
        <w:rPr>
          <w:sz w:val="28"/>
          <w:szCs w:val="28"/>
        </w:rPr>
        <w:t>, REQ-05</w:t>
      </w:r>
      <w:r w:rsidR="00E857CD" w:rsidRPr="00E857CD">
        <w:rPr>
          <w:sz w:val="28"/>
          <w:szCs w:val="28"/>
        </w:rPr>
        <w:t>-Add_User</w:t>
      </w:r>
      <w:r w:rsidR="00E857CD" w:rsidRPr="00BE78B2">
        <w:rPr>
          <w:sz w:val="28"/>
          <w:szCs w:val="28"/>
        </w:rPr>
        <w:t>, REQ-06</w:t>
      </w:r>
      <w:r w:rsidR="00E857CD" w:rsidRPr="00E857CD">
        <w:rPr>
          <w:sz w:val="28"/>
          <w:szCs w:val="28"/>
        </w:rPr>
        <w:t>-Add_User</w:t>
      </w:r>
      <w:r>
        <w:rPr>
          <w:sz w:val="28"/>
          <w:szCs w:val="28"/>
        </w:rPr>
        <w:t>, REQ-07-Add_User, and REQ-08</w:t>
      </w:r>
      <w:r w:rsidR="00E857CD" w:rsidRPr="00E857CD">
        <w:rPr>
          <w:sz w:val="28"/>
          <w:szCs w:val="28"/>
        </w:rPr>
        <w:t>-Add_User</w:t>
      </w:r>
      <w:r w:rsidR="00E857CD" w:rsidRPr="00BE78B2">
        <w:rPr>
          <w:sz w:val="28"/>
          <w:szCs w:val="28"/>
        </w:rPr>
        <w:t>) the user data should be sto</w:t>
      </w:r>
      <w:r w:rsidR="00E857CD">
        <w:rPr>
          <w:sz w:val="28"/>
          <w:szCs w:val="28"/>
        </w:rPr>
        <w:t xml:space="preserve">red in its place in </w:t>
      </w:r>
      <w:r w:rsidR="00950893">
        <w:rPr>
          <w:sz w:val="28"/>
          <w:szCs w:val="28"/>
        </w:rPr>
        <w:t xml:space="preserve">the </w:t>
      </w:r>
      <w:r w:rsidR="00E857CD">
        <w:rPr>
          <w:sz w:val="28"/>
          <w:szCs w:val="28"/>
        </w:rPr>
        <w:t>database, a</w:t>
      </w:r>
      <w:r w:rsidR="00E857CD" w:rsidRPr="00BE78B2">
        <w:rPr>
          <w:sz w:val="28"/>
          <w:szCs w:val="28"/>
        </w:rPr>
        <w:t xml:space="preserve"> </w:t>
      </w:r>
      <w:r w:rsidR="00E857CD">
        <w:rPr>
          <w:sz w:val="28"/>
          <w:szCs w:val="28"/>
        </w:rPr>
        <w:t>unique UID</w:t>
      </w:r>
      <w:r w:rsidR="00E857CD" w:rsidRPr="00BE78B2">
        <w:rPr>
          <w:sz w:val="28"/>
          <w:szCs w:val="28"/>
        </w:rPr>
        <w:t xml:space="preserve"> should be generated and the </w:t>
      </w:r>
      <w:r w:rsidR="00546397">
        <w:rPr>
          <w:sz w:val="28"/>
          <w:szCs w:val="28"/>
        </w:rPr>
        <w:t>admin</w:t>
      </w:r>
      <w:r w:rsidR="00E857CD" w:rsidRPr="00BE78B2">
        <w:rPr>
          <w:sz w:val="28"/>
          <w:szCs w:val="28"/>
        </w:rPr>
        <w:t xml:space="preserve"> is navigated to the </w:t>
      </w:r>
      <w:r w:rsidR="00546397">
        <w:rPr>
          <w:sz w:val="28"/>
          <w:szCs w:val="28"/>
        </w:rPr>
        <w:t>add user</w:t>
      </w:r>
      <w:r w:rsidR="00E857CD" w:rsidRPr="00BE78B2">
        <w:rPr>
          <w:sz w:val="28"/>
          <w:szCs w:val="28"/>
        </w:rPr>
        <w:t xml:space="preserve"> page</w:t>
      </w:r>
      <w:r w:rsidR="00E857CD">
        <w:rPr>
          <w:sz w:val="28"/>
          <w:szCs w:val="28"/>
        </w:rPr>
        <w:t>.</w:t>
      </w:r>
    </w:p>
    <w:p w14:paraId="193B1BEF" w14:textId="77777777" w:rsidR="00E857CD" w:rsidRDefault="00E857CD" w:rsidP="00E857CD">
      <w:pPr>
        <w:pStyle w:val="ListParagraph"/>
        <w:spacing w:before="240" w:after="240"/>
        <w:ind w:leftChars="0" w:left="1800" w:firstLineChars="0" w:firstLine="0"/>
        <w:rPr>
          <w:b/>
          <w:bCs/>
          <w:sz w:val="28"/>
          <w:szCs w:val="28"/>
        </w:rPr>
      </w:pPr>
    </w:p>
    <w:p w14:paraId="0BAB6D01" w14:textId="13AAE13B" w:rsidR="00E857CD" w:rsidRDefault="00C577CE" w:rsidP="00546397">
      <w:pPr>
        <w:pStyle w:val="ListParagraph"/>
        <w:spacing w:before="240" w:after="240"/>
        <w:ind w:leftChars="0" w:left="1800" w:firstLineChars="0" w:firstLine="0"/>
        <w:rPr>
          <w:sz w:val="28"/>
          <w:szCs w:val="28"/>
          <w:lang w:bidi="ar-EG"/>
        </w:rPr>
      </w:pPr>
      <w:r>
        <w:rPr>
          <w:b/>
          <w:bCs/>
          <w:sz w:val="28"/>
          <w:szCs w:val="28"/>
        </w:rPr>
        <w:t>REQ-11</w:t>
      </w:r>
      <w:r w:rsidR="00E857CD">
        <w:rPr>
          <w:b/>
          <w:bCs/>
          <w:sz w:val="28"/>
          <w:szCs w:val="28"/>
        </w:rPr>
        <w:t xml:space="preserve">-Add_User: </w:t>
      </w:r>
      <w:r w:rsidR="00E857CD" w:rsidRPr="00BE78B2">
        <w:rPr>
          <w:sz w:val="28"/>
          <w:szCs w:val="28"/>
        </w:rPr>
        <w:t xml:space="preserve">when the </w:t>
      </w:r>
      <w:r w:rsidR="00546397">
        <w:rPr>
          <w:sz w:val="28"/>
          <w:szCs w:val="28"/>
        </w:rPr>
        <w:t>admin</w:t>
      </w:r>
      <w:r w:rsidR="00E857CD" w:rsidRPr="00BE78B2">
        <w:rPr>
          <w:sz w:val="28"/>
          <w:szCs w:val="28"/>
        </w:rPr>
        <w:t xml:space="preserve"> press </w:t>
      </w:r>
      <w:r w:rsidR="00950893">
        <w:rPr>
          <w:sz w:val="28"/>
          <w:szCs w:val="28"/>
        </w:rPr>
        <w:t>adds</w:t>
      </w:r>
      <w:r w:rsidR="00E857CD" w:rsidRPr="00BE78B2">
        <w:rPr>
          <w:sz w:val="28"/>
          <w:szCs w:val="28"/>
        </w:rPr>
        <w:t xml:space="preserve"> </w:t>
      </w:r>
      <w:r w:rsidR="00950893">
        <w:rPr>
          <w:sz w:val="28"/>
          <w:szCs w:val="28"/>
        </w:rPr>
        <w:t xml:space="preserve">a </w:t>
      </w:r>
      <w:r w:rsidR="00E857CD" w:rsidRPr="00BE78B2">
        <w:rPr>
          <w:sz w:val="28"/>
          <w:szCs w:val="28"/>
        </w:rPr>
        <w:t>button</w:t>
      </w:r>
      <w:r w:rsidR="00546397">
        <w:rPr>
          <w:sz w:val="28"/>
          <w:szCs w:val="28"/>
        </w:rPr>
        <w:t xml:space="preserve"> if any field does not</w:t>
      </w:r>
      <w:r w:rsidR="00E857CD">
        <w:rPr>
          <w:sz w:val="28"/>
          <w:szCs w:val="28"/>
        </w:rPr>
        <w:t xml:space="preserve"> match with the required formats referred to</w:t>
      </w:r>
      <w:r w:rsidR="00546397">
        <w:rPr>
          <w:sz w:val="28"/>
          <w:szCs w:val="28"/>
        </w:rPr>
        <w:t xml:space="preserve"> before</w:t>
      </w:r>
      <w:r w:rsidR="00E857CD">
        <w:rPr>
          <w:sz w:val="28"/>
          <w:szCs w:val="28"/>
        </w:rPr>
        <w:t xml:space="preserve"> then a </w:t>
      </w:r>
      <w:r w:rsidR="00E857CD">
        <w:rPr>
          <w:sz w:val="28"/>
          <w:szCs w:val="28"/>
          <w:lang w:bidi="ar-EG"/>
        </w:rPr>
        <w:t>suited error message should appear.</w:t>
      </w:r>
    </w:p>
    <w:p w14:paraId="13FAC6FE" w14:textId="77777777" w:rsidR="00E857CD" w:rsidRDefault="00E857CD" w:rsidP="007C47F5">
      <w:pPr>
        <w:pStyle w:val="ListParagraph"/>
        <w:spacing w:before="240" w:after="240"/>
        <w:ind w:leftChars="0" w:left="1800" w:firstLineChars="0" w:firstLine="0"/>
        <w:rPr>
          <w:sz w:val="28"/>
          <w:szCs w:val="28"/>
          <w:lang w:bidi="ar-EG"/>
        </w:rPr>
      </w:pPr>
    </w:p>
    <w:p w14:paraId="1EEC6C55" w14:textId="77777777" w:rsidR="00546397" w:rsidRDefault="00546397" w:rsidP="007C47F5">
      <w:pPr>
        <w:pStyle w:val="ListParagraph"/>
        <w:spacing w:before="240" w:after="240"/>
        <w:ind w:leftChars="0" w:left="1800" w:firstLineChars="0" w:firstLine="0"/>
        <w:rPr>
          <w:sz w:val="28"/>
          <w:szCs w:val="28"/>
          <w:lang w:bidi="ar-EG"/>
        </w:rPr>
      </w:pPr>
    </w:p>
    <w:p w14:paraId="6F04CAD9" w14:textId="696DDCCF" w:rsidR="00546397" w:rsidRDefault="00546397" w:rsidP="00704278">
      <w:pPr>
        <w:pStyle w:val="ListParagraph"/>
        <w:numPr>
          <w:ilvl w:val="0"/>
          <w:numId w:val="12"/>
        </w:numPr>
        <w:spacing w:before="240" w:after="240"/>
        <w:ind w:leftChars="0" w:firstLineChars="0"/>
        <w:rPr>
          <w:b/>
          <w:bCs/>
          <w:sz w:val="36"/>
          <w:szCs w:val="36"/>
        </w:rPr>
      </w:pPr>
      <w:r w:rsidRPr="00BE5668">
        <w:rPr>
          <w:b/>
          <w:bCs/>
          <w:sz w:val="36"/>
          <w:szCs w:val="36"/>
        </w:rPr>
        <w:t>Add Tour:</w:t>
      </w:r>
    </w:p>
    <w:p w14:paraId="6034C10D" w14:textId="77777777" w:rsidR="00BE5668" w:rsidRDefault="00BE5668" w:rsidP="00546397">
      <w:pPr>
        <w:pStyle w:val="ListParagraph"/>
        <w:spacing w:before="240" w:after="240"/>
        <w:ind w:leftChars="0" w:left="1800" w:firstLineChars="0" w:firstLine="0"/>
        <w:rPr>
          <w:b/>
          <w:bCs/>
          <w:sz w:val="28"/>
          <w:szCs w:val="28"/>
        </w:rPr>
      </w:pPr>
    </w:p>
    <w:p w14:paraId="394313C6" w14:textId="34F450BB" w:rsidR="00546397" w:rsidRDefault="00546397" w:rsidP="00E7232B">
      <w:pPr>
        <w:pStyle w:val="ListParagraph"/>
        <w:spacing w:before="240" w:after="240"/>
        <w:ind w:leftChars="0" w:left="1800" w:firstLineChars="0" w:firstLine="0"/>
        <w:rPr>
          <w:sz w:val="28"/>
          <w:szCs w:val="28"/>
          <w:lang w:bidi="ar-EG"/>
        </w:rPr>
      </w:pPr>
      <w:r w:rsidRPr="009B0748">
        <w:rPr>
          <w:b/>
          <w:bCs/>
          <w:sz w:val="28"/>
          <w:szCs w:val="28"/>
        </w:rPr>
        <w:t>REQ-01-Add_Tour:</w:t>
      </w:r>
      <w:r>
        <w:rPr>
          <w:sz w:val="28"/>
          <w:szCs w:val="28"/>
          <w:lang w:bidi="ar-EG"/>
        </w:rPr>
        <w:t xml:space="preserve"> </w:t>
      </w:r>
      <w:r w:rsidR="003E02C3">
        <w:rPr>
          <w:sz w:val="28"/>
          <w:szCs w:val="28"/>
          <w:lang w:bidi="ar-EG"/>
        </w:rPr>
        <w:t xml:space="preserve">add tour page should contain </w:t>
      </w:r>
      <w:r w:rsidR="00450922">
        <w:rPr>
          <w:sz w:val="28"/>
          <w:szCs w:val="28"/>
          <w:lang w:bidi="ar-EG"/>
        </w:rPr>
        <w:t>five</w:t>
      </w:r>
      <w:r>
        <w:rPr>
          <w:sz w:val="28"/>
          <w:szCs w:val="28"/>
          <w:lang w:bidi="ar-EG"/>
        </w:rPr>
        <w:t xml:space="preserve"> text boxes (Tour name, Cost</w:t>
      </w:r>
      <w:r w:rsidR="003E02C3">
        <w:rPr>
          <w:sz w:val="28"/>
          <w:szCs w:val="28"/>
          <w:lang w:bidi="ar-EG"/>
        </w:rPr>
        <w:t xml:space="preserve">, Duration, </w:t>
      </w:r>
      <w:r w:rsidR="00AA67F4">
        <w:rPr>
          <w:sz w:val="28"/>
          <w:szCs w:val="28"/>
          <w:lang w:bidi="ar-EG"/>
        </w:rPr>
        <w:t>End</w:t>
      </w:r>
      <w:r w:rsidR="003E02C3">
        <w:rPr>
          <w:sz w:val="28"/>
          <w:szCs w:val="28"/>
          <w:lang w:bidi="ar-EG"/>
        </w:rPr>
        <w:t xml:space="preserve"> date</w:t>
      </w:r>
      <w:r w:rsidR="00C82631">
        <w:rPr>
          <w:sz w:val="28"/>
          <w:szCs w:val="28"/>
          <w:lang w:bidi="ar-EG"/>
        </w:rPr>
        <w:t>, and flight Date</w:t>
      </w:r>
      <w:r>
        <w:rPr>
          <w:sz w:val="28"/>
          <w:szCs w:val="28"/>
          <w:lang w:bidi="ar-EG"/>
        </w:rPr>
        <w:t xml:space="preserve">) and one </w:t>
      </w:r>
      <w:r w:rsidR="00E7232B">
        <w:rPr>
          <w:sz w:val="28"/>
          <w:szCs w:val="28"/>
          <w:lang w:bidi="ar-EG"/>
        </w:rPr>
        <w:t>Dropdown list</w:t>
      </w:r>
      <w:r>
        <w:rPr>
          <w:sz w:val="28"/>
          <w:szCs w:val="28"/>
          <w:lang w:bidi="ar-EG"/>
        </w:rPr>
        <w:t xml:space="preserve"> (Country name)</w:t>
      </w:r>
      <w:r w:rsidR="00950893">
        <w:rPr>
          <w:sz w:val="28"/>
          <w:szCs w:val="28"/>
          <w:lang w:bidi="ar-EG"/>
        </w:rPr>
        <w:t>,</w:t>
      </w:r>
      <w:r>
        <w:rPr>
          <w:sz w:val="28"/>
          <w:szCs w:val="28"/>
          <w:lang w:bidi="ar-EG"/>
        </w:rPr>
        <w:t xml:space="preserve"> and a button (add</w:t>
      </w:r>
      <w:r w:rsidR="00F42E04">
        <w:rPr>
          <w:sz w:val="28"/>
          <w:szCs w:val="28"/>
          <w:lang w:bidi="ar-EG"/>
        </w:rPr>
        <w:t xml:space="preserve"> first</w:t>
      </w:r>
      <w:r>
        <w:rPr>
          <w:sz w:val="28"/>
          <w:szCs w:val="28"/>
          <w:lang w:bidi="ar-EG"/>
        </w:rPr>
        <w:t xml:space="preserve"> image) that allows the admin to add image to the trip</w:t>
      </w:r>
      <w:r w:rsidR="00E7232B">
        <w:rPr>
          <w:sz w:val="28"/>
          <w:szCs w:val="28"/>
          <w:lang w:bidi="ar-EG"/>
        </w:rPr>
        <w:t xml:space="preserve">, another button (add </w:t>
      </w:r>
      <w:r w:rsidR="00837007">
        <w:rPr>
          <w:sz w:val="28"/>
          <w:szCs w:val="28"/>
          <w:lang w:bidi="ar-EG"/>
        </w:rPr>
        <w:t>second image</w:t>
      </w:r>
      <w:r w:rsidR="00E7232B">
        <w:rPr>
          <w:sz w:val="28"/>
          <w:szCs w:val="28"/>
          <w:lang w:bidi="ar-EG"/>
        </w:rPr>
        <w:t>)</w:t>
      </w:r>
      <w:r w:rsidR="009B0748">
        <w:rPr>
          <w:sz w:val="28"/>
          <w:szCs w:val="28"/>
          <w:lang w:bidi="ar-EG"/>
        </w:rPr>
        <w:t xml:space="preserve"> and a button (add trip)</w:t>
      </w:r>
      <w:r w:rsidR="00F42E04">
        <w:rPr>
          <w:sz w:val="28"/>
          <w:szCs w:val="28"/>
          <w:lang w:bidi="ar-EG"/>
        </w:rPr>
        <w:t xml:space="preserve"> and submit button</w:t>
      </w:r>
      <w:r>
        <w:rPr>
          <w:sz w:val="28"/>
          <w:szCs w:val="28"/>
          <w:lang w:bidi="ar-EG"/>
        </w:rPr>
        <w:t>.</w:t>
      </w:r>
    </w:p>
    <w:p w14:paraId="3B6D5C2F" w14:textId="77777777" w:rsidR="00546397" w:rsidRDefault="00546397" w:rsidP="00546397">
      <w:pPr>
        <w:pStyle w:val="ListParagraph"/>
        <w:spacing w:before="240" w:after="240"/>
        <w:ind w:leftChars="0" w:left="1800" w:firstLineChars="0" w:firstLine="0"/>
        <w:rPr>
          <w:sz w:val="28"/>
          <w:szCs w:val="28"/>
          <w:lang w:bidi="ar-EG"/>
        </w:rPr>
      </w:pPr>
    </w:p>
    <w:p w14:paraId="6D764419" w14:textId="5F0BF96F" w:rsidR="00546397" w:rsidRDefault="00546397" w:rsidP="00546397">
      <w:pPr>
        <w:pStyle w:val="ListParagraph"/>
        <w:spacing w:before="240" w:after="240"/>
        <w:ind w:leftChars="0" w:left="1800" w:firstLineChars="0" w:firstLine="0"/>
        <w:rPr>
          <w:sz w:val="28"/>
          <w:szCs w:val="28"/>
          <w:lang w:bidi="ar-EG"/>
        </w:rPr>
      </w:pPr>
      <w:r w:rsidRPr="009B0748">
        <w:rPr>
          <w:b/>
          <w:bCs/>
          <w:sz w:val="28"/>
          <w:szCs w:val="28"/>
        </w:rPr>
        <w:t>REQ-02-Add_Tour:</w:t>
      </w:r>
      <w:r>
        <w:rPr>
          <w:sz w:val="28"/>
          <w:szCs w:val="28"/>
          <w:lang w:bidi="ar-EG"/>
        </w:rPr>
        <w:t xml:space="preserve"> </w:t>
      </w:r>
      <w:r w:rsidR="009B0748">
        <w:rPr>
          <w:sz w:val="28"/>
          <w:szCs w:val="28"/>
          <w:lang w:bidi="ar-EG"/>
        </w:rPr>
        <w:t>the tour name field can only accept English characters and does not accept any special characters or numbers.</w:t>
      </w:r>
    </w:p>
    <w:p w14:paraId="6B95708E" w14:textId="77777777" w:rsidR="009B0748" w:rsidRDefault="009B0748" w:rsidP="00546397">
      <w:pPr>
        <w:pStyle w:val="ListParagraph"/>
        <w:spacing w:before="240" w:after="240"/>
        <w:ind w:leftChars="0" w:left="1800" w:firstLineChars="0" w:firstLine="0"/>
        <w:rPr>
          <w:sz w:val="28"/>
          <w:szCs w:val="28"/>
          <w:lang w:bidi="ar-EG"/>
        </w:rPr>
      </w:pPr>
    </w:p>
    <w:p w14:paraId="696D0F48" w14:textId="1C291CDA" w:rsidR="009B0748" w:rsidRDefault="009B0748" w:rsidP="009B0748">
      <w:pPr>
        <w:pStyle w:val="ListParagraph"/>
        <w:spacing w:before="240" w:after="240"/>
        <w:ind w:leftChars="0" w:left="1800" w:firstLineChars="0" w:firstLine="0"/>
        <w:rPr>
          <w:sz w:val="28"/>
          <w:szCs w:val="28"/>
          <w:lang w:bidi="ar-EG"/>
        </w:rPr>
      </w:pPr>
      <w:r w:rsidRPr="009B0748">
        <w:rPr>
          <w:b/>
          <w:bCs/>
          <w:sz w:val="28"/>
          <w:szCs w:val="28"/>
        </w:rPr>
        <w:t>REQ-03-Add_Tour:</w:t>
      </w:r>
      <w:r>
        <w:rPr>
          <w:b/>
          <w:bCs/>
          <w:sz w:val="28"/>
          <w:szCs w:val="28"/>
        </w:rPr>
        <w:t xml:space="preserve"> </w:t>
      </w:r>
      <w:r w:rsidRPr="006C243D">
        <w:rPr>
          <w:sz w:val="28"/>
          <w:szCs w:val="28"/>
          <w:lang w:bidi="ar-EG"/>
        </w:rPr>
        <w:t xml:space="preserve">cost field only </w:t>
      </w:r>
      <w:r w:rsidR="00950893">
        <w:rPr>
          <w:sz w:val="28"/>
          <w:szCs w:val="28"/>
          <w:lang w:bidi="ar-EG"/>
        </w:rPr>
        <w:t>accepts</w:t>
      </w:r>
      <w:r w:rsidRPr="006C243D">
        <w:rPr>
          <w:sz w:val="28"/>
          <w:szCs w:val="28"/>
          <w:lang w:bidi="ar-EG"/>
        </w:rPr>
        <w:t xml:space="preserve"> numbers that at least </w:t>
      </w:r>
      <w:r w:rsidR="00950893">
        <w:rPr>
          <w:sz w:val="28"/>
          <w:szCs w:val="28"/>
          <w:lang w:bidi="ar-EG"/>
        </w:rPr>
        <w:t>are</w:t>
      </w:r>
      <w:r w:rsidRPr="006C243D">
        <w:rPr>
          <w:sz w:val="28"/>
          <w:szCs w:val="28"/>
          <w:lang w:bidi="ar-EG"/>
        </w:rPr>
        <w:t xml:space="preserve"> 1000.</w:t>
      </w:r>
    </w:p>
    <w:p w14:paraId="00795569" w14:textId="77777777" w:rsidR="003E02C3" w:rsidRDefault="003E02C3" w:rsidP="009B0748">
      <w:pPr>
        <w:pStyle w:val="ListParagraph"/>
        <w:spacing w:before="240" w:after="240"/>
        <w:ind w:leftChars="0" w:left="1800" w:firstLineChars="0" w:firstLine="0"/>
        <w:rPr>
          <w:sz w:val="28"/>
          <w:szCs w:val="28"/>
          <w:lang w:bidi="ar-EG"/>
        </w:rPr>
      </w:pPr>
    </w:p>
    <w:p w14:paraId="083A54FE" w14:textId="4EA1663E" w:rsidR="003E02C3" w:rsidRPr="006C243D" w:rsidRDefault="003E02C3" w:rsidP="003E02C3">
      <w:pPr>
        <w:pStyle w:val="ListParagraph"/>
        <w:spacing w:before="240" w:after="240"/>
        <w:ind w:leftChars="0" w:left="1800" w:firstLineChars="0" w:firstLine="0"/>
        <w:rPr>
          <w:sz w:val="28"/>
          <w:szCs w:val="28"/>
          <w:lang w:bidi="ar-EG"/>
        </w:rPr>
      </w:pPr>
      <w:r>
        <w:rPr>
          <w:b/>
          <w:bCs/>
          <w:sz w:val="28"/>
          <w:szCs w:val="28"/>
        </w:rPr>
        <w:t>REQ-04</w:t>
      </w:r>
      <w:r w:rsidRPr="009B0748">
        <w:rPr>
          <w:b/>
          <w:bCs/>
          <w:sz w:val="28"/>
          <w:szCs w:val="28"/>
        </w:rPr>
        <w:t>-Add_Tour:</w:t>
      </w:r>
      <w:r>
        <w:rPr>
          <w:b/>
          <w:bCs/>
          <w:sz w:val="28"/>
          <w:szCs w:val="28"/>
        </w:rPr>
        <w:t xml:space="preserve"> </w:t>
      </w:r>
      <w:r>
        <w:rPr>
          <w:sz w:val="28"/>
          <w:szCs w:val="28"/>
          <w:lang w:bidi="ar-EG"/>
        </w:rPr>
        <w:t xml:space="preserve">Dates should be written by </w:t>
      </w:r>
      <w:r w:rsidR="00950893">
        <w:rPr>
          <w:sz w:val="28"/>
          <w:szCs w:val="28"/>
          <w:lang w:bidi="ar-EG"/>
        </w:rPr>
        <w:t xml:space="preserve">the </w:t>
      </w:r>
      <w:r>
        <w:rPr>
          <w:sz w:val="28"/>
          <w:szCs w:val="28"/>
          <w:lang w:bidi="ar-EG"/>
        </w:rPr>
        <w:t xml:space="preserve">user and should start from </w:t>
      </w:r>
      <w:r w:rsidR="00950893">
        <w:rPr>
          <w:sz w:val="28"/>
          <w:szCs w:val="28"/>
          <w:lang w:bidi="ar-EG"/>
        </w:rPr>
        <w:t xml:space="preserve">the </w:t>
      </w:r>
      <w:r>
        <w:rPr>
          <w:sz w:val="28"/>
          <w:szCs w:val="28"/>
          <w:lang w:bidi="ar-EG"/>
        </w:rPr>
        <w:t xml:space="preserve">day it’s </w:t>
      </w:r>
      <w:r w:rsidR="006D6300">
        <w:rPr>
          <w:sz w:val="28"/>
          <w:szCs w:val="28"/>
          <w:lang w:bidi="ar-EG"/>
        </w:rPr>
        <w:t>recorde</w:t>
      </w:r>
      <w:r w:rsidR="00331674">
        <w:rPr>
          <w:sz w:val="28"/>
          <w:szCs w:val="28"/>
          <w:lang w:bidi="ar-EG"/>
        </w:rPr>
        <w:t>d</w:t>
      </w:r>
      <w:r w:rsidRPr="006C243D">
        <w:rPr>
          <w:sz w:val="28"/>
          <w:szCs w:val="28"/>
          <w:lang w:bidi="ar-EG"/>
        </w:rPr>
        <w:t>.</w:t>
      </w:r>
    </w:p>
    <w:p w14:paraId="49CE3E56" w14:textId="77777777" w:rsidR="003E02C3" w:rsidRPr="006C243D" w:rsidRDefault="003E02C3" w:rsidP="009B0748">
      <w:pPr>
        <w:pStyle w:val="ListParagraph"/>
        <w:spacing w:before="240" w:after="240"/>
        <w:ind w:leftChars="0" w:left="1800" w:firstLineChars="0" w:firstLine="0"/>
        <w:rPr>
          <w:sz w:val="28"/>
          <w:szCs w:val="28"/>
          <w:lang w:bidi="ar-EG"/>
        </w:rPr>
      </w:pPr>
    </w:p>
    <w:p w14:paraId="1215E0D4" w14:textId="77777777" w:rsidR="009B0748" w:rsidRDefault="009B0748" w:rsidP="009B0748">
      <w:pPr>
        <w:pStyle w:val="ListParagraph"/>
        <w:spacing w:before="240" w:after="240"/>
        <w:ind w:leftChars="0" w:left="1800" w:firstLineChars="0" w:firstLine="0"/>
        <w:rPr>
          <w:b/>
          <w:bCs/>
          <w:sz w:val="28"/>
          <w:szCs w:val="28"/>
        </w:rPr>
      </w:pPr>
    </w:p>
    <w:p w14:paraId="07069F6D" w14:textId="774AD902" w:rsidR="009B0748" w:rsidRDefault="003E02C3" w:rsidP="009B0748">
      <w:pPr>
        <w:pStyle w:val="ListParagraph"/>
        <w:spacing w:before="240" w:after="240"/>
        <w:ind w:leftChars="0" w:left="1800" w:firstLineChars="0" w:firstLine="0"/>
        <w:rPr>
          <w:b/>
          <w:bCs/>
          <w:sz w:val="28"/>
          <w:szCs w:val="28"/>
        </w:rPr>
      </w:pPr>
      <w:r>
        <w:rPr>
          <w:b/>
          <w:bCs/>
          <w:sz w:val="28"/>
          <w:szCs w:val="28"/>
        </w:rPr>
        <w:t>REQ-05</w:t>
      </w:r>
      <w:r w:rsidR="009B0748">
        <w:rPr>
          <w:b/>
          <w:bCs/>
          <w:sz w:val="28"/>
          <w:szCs w:val="28"/>
        </w:rPr>
        <w:t xml:space="preserve">-Add_Tour: </w:t>
      </w:r>
      <w:r w:rsidR="009B0748" w:rsidRPr="006C243D">
        <w:rPr>
          <w:sz w:val="28"/>
          <w:szCs w:val="28"/>
          <w:lang w:bidi="ar-EG"/>
        </w:rPr>
        <w:t xml:space="preserve">Country name is set to </w:t>
      </w:r>
      <w:r w:rsidR="008E52F0">
        <w:rPr>
          <w:sz w:val="28"/>
          <w:szCs w:val="28"/>
          <w:lang w:bidi="ar-EG"/>
        </w:rPr>
        <w:t>Poland</w:t>
      </w:r>
      <w:r w:rsidR="009B0748" w:rsidRPr="006C243D">
        <w:rPr>
          <w:sz w:val="28"/>
          <w:szCs w:val="28"/>
          <w:lang w:bidi="ar-EG"/>
        </w:rPr>
        <w:t xml:space="preserve"> by default and the </w:t>
      </w:r>
      <w:r w:rsidR="00950893" w:rsidRPr="006C243D">
        <w:rPr>
          <w:sz w:val="28"/>
          <w:szCs w:val="28"/>
          <w:lang w:bidi="ar-EG"/>
        </w:rPr>
        <w:t>admin</w:t>
      </w:r>
      <w:r w:rsidR="009B0748" w:rsidRPr="006C243D">
        <w:rPr>
          <w:sz w:val="28"/>
          <w:szCs w:val="28"/>
          <w:lang w:bidi="ar-EG"/>
        </w:rPr>
        <w:t xml:space="preserve"> should choose any country from the available list.</w:t>
      </w:r>
    </w:p>
    <w:p w14:paraId="4BCFCEDA" w14:textId="77777777" w:rsidR="009B0748" w:rsidRDefault="009B0748" w:rsidP="009B0748">
      <w:pPr>
        <w:pStyle w:val="ListParagraph"/>
        <w:spacing w:before="240" w:after="240"/>
        <w:ind w:leftChars="0" w:left="1800" w:firstLineChars="0" w:firstLine="0"/>
        <w:rPr>
          <w:b/>
          <w:bCs/>
          <w:sz w:val="28"/>
          <w:szCs w:val="28"/>
        </w:rPr>
      </w:pPr>
    </w:p>
    <w:p w14:paraId="3C4809C9" w14:textId="72B68874" w:rsidR="006C243D" w:rsidRDefault="003E02C3" w:rsidP="006C243D">
      <w:pPr>
        <w:pStyle w:val="ListParagraph"/>
        <w:spacing w:before="240" w:after="240"/>
        <w:ind w:leftChars="0" w:left="1800" w:firstLineChars="0" w:firstLine="0"/>
        <w:rPr>
          <w:b/>
          <w:bCs/>
          <w:sz w:val="28"/>
          <w:szCs w:val="28"/>
        </w:rPr>
      </w:pPr>
      <w:r>
        <w:rPr>
          <w:b/>
          <w:bCs/>
          <w:sz w:val="28"/>
          <w:szCs w:val="28"/>
        </w:rPr>
        <w:t>REQ-06</w:t>
      </w:r>
      <w:r w:rsidR="006C243D">
        <w:rPr>
          <w:b/>
          <w:bCs/>
          <w:sz w:val="28"/>
          <w:szCs w:val="28"/>
        </w:rPr>
        <w:t xml:space="preserve">-Add_Tour: </w:t>
      </w:r>
      <w:r w:rsidR="006C243D" w:rsidRPr="006C243D">
        <w:rPr>
          <w:sz w:val="28"/>
          <w:szCs w:val="28"/>
          <w:lang w:bidi="ar-EG"/>
        </w:rPr>
        <w:t xml:space="preserve">when </w:t>
      </w:r>
      <w:r w:rsidR="00950893">
        <w:rPr>
          <w:sz w:val="28"/>
          <w:szCs w:val="28"/>
          <w:lang w:bidi="ar-EG"/>
        </w:rPr>
        <w:t xml:space="preserve">the </w:t>
      </w:r>
      <w:r w:rsidR="006C243D" w:rsidRPr="006C243D">
        <w:rPr>
          <w:sz w:val="28"/>
          <w:szCs w:val="28"/>
          <w:lang w:bidi="ar-EG"/>
        </w:rPr>
        <w:t xml:space="preserve">user press </w:t>
      </w:r>
      <w:r w:rsidR="00950893">
        <w:rPr>
          <w:sz w:val="28"/>
          <w:szCs w:val="28"/>
          <w:lang w:bidi="ar-EG"/>
        </w:rPr>
        <w:t>adds</w:t>
      </w:r>
      <w:r w:rsidR="006C243D" w:rsidRPr="006C243D">
        <w:rPr>
          <w:sz w:val="28"/>
          <w:szCs w:val="28"/>
          <w:lang w:bidi="ar-EG"/>
        </w:rPr>
        <w:t xml:space="preserve"> image a window is opened so </w:t>
      </w:r>
      <w:r w:rsidR="00950893">
        <w:rPr>
          <w:sz w:val="28"/>
          <w:szCs w:val="28"/>
          <w:lang w:bidi="ar-EG"/>
        </w:rPr>
        <w:t xml:space="preserve">the </w:t>
      </w:r>
      <w:r w:rsidR="006C243D" w:rsidRPr="006C243D">
        <w:rPr>
          <w:sz w:val="28"/>
          <w:szCs w:val="28"/>
          <w:lang w:bidi="ar-EG"/>
        </w:rPr>
        <w:t>admin can add the images he wants to the trip.</w:t>
      </w:r>
    </w:p>
    <w:p w14:paraId="3DD555C4" w14:textId="77777777" w:rsidR="006C243D" w:rsidRDefault="006C243D" w:rsidP="009B0748">
      <w:pPr>
        <w:pStyle w:val="ListParagraph"/>
        <w:spacing w:before="240" w:after="240"/>
        <w:ind w:leftChars="0" w:left="1800" w:firstLineChars="0" w:firstLine="0"/>
        <w:rPr>
          <w:b/>
          <w:bCs/>
          <w:sz w:val="28"/>
          <w:szCs w:val="28"/>
        </w:rPr>
      </w:pPr>
    </w:p>
    <w:p w14:paraId="32AC25BC" w14:textId="77777777" w:rsidR="006C243D" w:rsidRDefault="006C243D" w:rsidP="009B0748">
      <w:pPr>
        <w:pStyle w:val="ListParagraph"/>
        <w:spacing w:before="240" w:after="240"/>
        <w:ind w:leftChars="0" w:left="1800" w:firstLineChars="0" w:firstLine="0"/>
        <w:rPr>
          <w:b/>
          <w:bCs/>
          <w:sz w:val="28"/>
          <w:szCs w:val="28"/>
        </w:rPr>
      </w:pPr>
    </w:p>
    <w:p w14:paraId="39C84107" w14:textId="01D4A128" w:rsidR="006C243D" w:rsidRDefault="009B0748" w:rsidP="006C243D">
      <w:pPr>
        <w:pStyle w:val="ListParagraph"/>
        <w:spacing w:before="240" w:after="240"/>
        <w:ind w:leftChars="0" w:left="1800" w:firstLineChars="0" w:firstLine="0"/>
        <w:rPr>
          <w:sz w:val="28"/>
          <w:szCs w:val="28"/>
          <w:lang w:bidi="ar-EG"/>
        </w:rPr>
      </w:pPr>
      <w:r>
        <w:rPr>
          <w:b/>
          <w:bCs/>
          <w:sz w:val="28"/>
          <w:szCs w:val="28"/>
        </w:rPr>
        <w:t>REQ-0</w:t>
      </w:r>
      <w:r w:rsidR="003E02C3">
        <w:rPr>
          <w:b/>
          <w:bCs/>
          <w:sz w:val="28"/>
          <w:szCs w:val="28"/>
        </w:rPr>
        <w:t>7</w:t>
      </w:r>
      <w:r>
        <w:rPr>
          <w:b/>
          <w:bCs/>
          <w:sz w:val="28"/>
          <w:szCs w:val="28"/>
        </w:rPr>
        <w:t xml:space="preserve">-Add_Tour: </w:t>
      </w:r>
      <w:r w:rsidRPr="006C243D">
        <w:rPr>
          <w:sz w:val="28"/>
          <w:szCs w:val="28"/>
          <w:lang w:bidi="ar-EG"/>
        </w:rPr>
        <w:t>all the fields are required to successfully add a new tour.</w:t>
      </w:r>
    </w:p>
    <w:p w14:paraId="0C36FCB7" w14:textId="5EC82476" w:rsidR="00E7232B" w:rsidRPr="006C243D" w:rsidRDefault="00E7232B" w:rsidP="006C243D">
      <w:pPr>
        <w:pStyle w:val="ListParagraph"/>
        <w:spacing w:before="240" w:after="240"/>
        <w:ind w:leftChars="0" w:left="1800" w:firstLineChars="0" w:firstLine="0"/>
        <w:rPr>
          <w:sz w:val="28"/>
          <w:szCs w:val="28"/>
          <w:lang w:bidi="ar-EG"/>
        </w:rPr>
      </w:pPr>
      <w:r>
        <w:rPr>
          <w:b/>
          <w:bCs/>
          <w:sz w:val="28"/>
          <w:szCs w:val="28"/>
        </w:rPr>
        <w:t>REQ-</w:t>
      </w:r>
      <w:r w:rsidRPr="004A0A92">
        <w:rPr>
          <w:b/>
          <w:bCs/>
          <w:sz w:val="28"/>
          <w:szCs w:val="28"/>
        </w:rPr>
        <w:t>08-Add_Tour</w:t>
      </w:r>
      <w:r w:rsidR="004A0A92" w:rsidRPr="004A0A92">
        <w:rPr>
          <w:b/>
          <w:bCs/>
          <w:sz w:val="28"/>
          <w:szCs w:val="28"/>
        </w:rPr>
        <w:t>:</w:t>
      </w:r>
      <w:r w:rsidR="004A0A92">
        <w:rPr>
          <w:sz w:val="28"/>
          <w:szCs w:val="28"/>
          <w:lang w:bidi="ar-EG"/>
        </w:rPr>
        <w:t xml:space="preserve"> Add </w:t>
      </w:r>
      <w:r w:rsidR="00BE3325">
        <w:rPr>
          <w:sz w:val="28"/>
          <w:szCs w:val="28"/>
          <w:lang w:bidi="ar-EG"/>
        </w:rPr>
        <w:t>second image</w:t>
      </w:r>
      <w:r w:rsidR="004A0A92">
        <w:rPr>
          <w:sz w:val="28"/>
          <w:szCs w:val="28"/>
          <w:lang w:bidi="ar-EG"/>
        </w:rPr>
        <w:t xml:space="preserve"> button allow </w:t>
      </w:r>
      <w:r w:rsidR="00950893">
        <w:rPr>
          <w:sz w:val="28"/>
          <w:szCs w:val="28"/>
          <w:lang w:bidi="ar-EG"/>
        </w:rPr>
        <w:t xml:space="preserve">the </w:t>
      </w:r>
      <w:r w:rsidR="004A0A92">
        <w:rPr>
          <w:sz w:val="28"/>
          <w:szCs w:val="28"/>
          <w:lang w:bidi="ar-EG"/>
        </w:rPr>
        <w:t xml:space="preserve">user to add a </w:t>
      </w:r>
      <w:r w:rsidR="00112D28">
        <w:rPr>
          <w:sz w:val="28"/>
          <w:szCs w:val="28"/>
          <w:lang w:bidi="ar-EG"/>
        </w:rPr>
        <w:t>image</w:t>
      </w:r>
      <w:r w:rsidR="004A0A92">
        <w:rPr>
          <w:sz w:val="28"/>
          <w:szCs w:val="28"/>
          <w:lang w:bidi="ar-EG"/>
        </w:rPr>
        <w:t xml:space="preserve"> to the tour showing the tour</w:t>
      </w:r>
      <w:r w:rsidR="00474929">
        <w:rPr>
          <w:sz w:val="28"/>
          <w:szCs w:val="28"/>
          <w:lang w:bidi="ar-EG"/>
        </w:rPr>
        <w:t>.</w:t>
      </w:r>
    </w:p>
    <w:p w14:paraId="33AF61D8" w14:textId="77777777" w:rsidR="006C243D" w:rsidRDefault="006C243D" w:rsidP="009B0748">
      <w:pPr>
        <w:pStyle w:val="ListParagraph"/>
        <w:spacing w:before="240" w:after="240"/>
        <w:ind w:leftChars="0" w:left="1800" w:firstLineChars="0" w:firstLine="0"/>
        <w:rPr>
          <w:b/>
          <w:bCs/>
          <w:sz w:val="28"/>
          <w:szCs w:val="28"/>
        </w:rPr>
      </w:pPr>
    </w:p>
    <w:p w14:paraId="0FB233C8" w14:textId="7D4673FA" w:rsidR="009B0748" w:rsidRPr="006C243D" w:rsidRDefault="003E02C3" w:rsidP="004A0A92">
      <w:pPr>
        <w:pStyle w:val="ListParagraph"/>
        <w:spacing w:before="240" w:after="240"/>
        <w:ind w:leftChars="0" w:left="1800" w:firstLineChars="0" w:firstLine="0"/>
        <w:rPr>
          <w:sz w:val="28"/>
          <w:szCs w:val="28"/>
          <w:lang w:bidi="ar-EG"/>
        </w:rPr>
      </w:pPr>
      <w:r>
        <w:rPr>
          <w:b/>
          <w:bCs/>
          <w:sz w:val="28"/>
          <w:szCs w:val="28"/>
        </w:rPr>
        <w:t>REQ-0</w:t>
      </w:r>
      <w:r w:rsidR="004A0A92">
        <w:rPr>
          <w:b/>
          <w:bCs/>
          <w:sz w:val="28"/>
          <w:szCs w:val="28"/>
        </w:rPr>
        <w:t>9</w:t>
      </w:r>
      <w:r w:rsidR="009B0748">
        <w:rPr>
          <w:b/>
          <w:bCs/>
          <w:sz w:val="28"/>
          <w:szCs w:val="28"/>
        </w:rPr>
        <w:t xml:space="preserve">-Add_Tour: </w:t>
      </w:r>
      <w:r w:rsidR="009B0748" w:rsidRPr="006C243D">
        <w:rPr>
          <w:sz w:val="28"/>
          <w:szCs w:val="28"/>
          <w:lang w:bidi="ar-EG"/>
        </w:rPr>
        <w:t xml:space="preserve">When </w:t>
      </w:r>
      <w:r w:rsidR="00950893">
        <w:rPr>
          <w:sz w:val="28"/>
          <w:szCs w:val="28"/>
          <w:lang w:bidi="ar-EG"/>
        </w:rPr>
        <w:t xml:space="preserve">the </w:t>
      </w:r>
      <w:r w:rsidR="009B0748" w:rsidRPr="006C243D">
        <w:rPr>
          <w:sz w:val="28"/>
          <w:szCs w:val="28"/>
          <w:lang w:bidi="ar-EG"/>
        </w:rPr>
        <w:t xml:space="preserve">admin press </w:t>
      </w:r>
      <w:r w:rsidR="00D30504" w:rsidRPr="006C243D">
        <w:rPr>
          <w:sz w:val="28"/>
          <w:szCs w:val="28"/>
          <w:lang w:bidi="ar-EG"/>
        </w:rPr>
        <w:t>adds</w:t>
      </w:r>
      <w:r w:rsidR="009B0748" w:rsidRPr="006C243D">
        <w:rPr>
          <w:sz w:val="28"/>
          <w:szCs w:val="28"/>
          <w:lang w:bidi="ar-EG"/>
        </w:rPr>
        <w:t xml:space="preserve"> </w:t>
      </w:r>
      <w:r w:rsidR="006C243D" w:rsidRPr="006C243D">
        <w:rPr>
          <w:sz w:val="28"/>
          <w:szCs w:val="28"/>
          <w:lang w:bidi="ar-EG"/>
        </w:rPr>
        <w:t>trip</w:t>
      </w:r>
      <w:r w:rsidR="009B0748" w:rsidRPr="006C243D">
        <w:rPr>
          <w:sz w:val="28"/>
          <w:szCs w:val="28"/>
          <w:lang w:bidi="ar-EG"/>
        </w:rPr>
        <w:t xml:space="preserve"> button and the data in fields apply </w:t>
      </w:r>
      <w:r w:rsidR="00950893">
        <w:rPr>
          <w:sz w:val="28"/>
          <w:szCs w:val="28"/>
          <w:lang w:bidi="ar-EG"/>
        </w:rPr>
        <w:t>to</w:t>
      </w:r>
      <w:r w:rsidR="009B0748" w:rsidRPr="006C243D">
        <w:rPr>
          <w:sz w:val="28"/>
          <w:szCs w:val="28"/>
          <w:lang w:bidi="ar-EG"/>
        </w:rPr>
        <w:t xml:space="preserve"> requirements (REQ-02-Add_Tour, REQ-03-Add_Tour,</w:t>
      </w:r>
      <w:r w:rsidR="006C243D" w:rsidRPr="006C243D">
        <w:rPr>
          <w:sz w:val="28"/>
          <w:szCs w:val="28"/>
          <w:lang w:bidi="ar-EG"/>
        </w:rPr>
        <w:t xml:space="preserve"> REQ-04-Add_Tour,</w:t>
      </w:r>
      <w:r w:rsidR="009B0748" w:rsidRPr="006C243D">
        <w:rPr>
          <w:sz w:val="28"/>
          <w:szCs w:val="28"/>
          <w:lang w:bidi="ar-EG"/>
        </w:rPr>
        <w:t xml:space="preserve"> </w:t>
      </w:r>
      <w:r w:rsidRPr="006C243D">
        <w:rPr>
          <w:sz w:val="28"/>
          <w:szCs w:val="28"/>
          <w:lang w:bidi="ar-EG"/>
        </w:rPr>
        <w:t>REQ-0</w:t>
      </w:r>
      <w:r>
        <w:rPr>
          <w:sz w:val="28"/>
          <w:szCs w:val="28"/>
          <w:lang w:bidi="ar-EG"/>
        </w:rPr>
        <w:t>5</w:t>
      </w:r>
      <w:r w:rsidRPr="006C243D">
        <w:rPr>
          <w:sz w:val="28"/>
          <w:szCs w:val="28"/>
          <w:lang w:bidi="ar-EG"/>
        </w:rPr>
        <w:t>-Add_Tour</w:t>
      </w:r>
      <w:r>
        <w:rPr>
          <w:sz w:val="28"/>
          <w:szCs w:val="28"/>
          <w:lang w:bidi="ar-EG"/>
        </w:rPr>
        <w:t xml:space="preserve">, </w:t>
      </w:r>
      <w:r w:rsidR="009B0748" w:rsidRPr="006C243D">
        <w:rPr>
          <w:sz w:val="28"/>
          <w:szCs w:val="28"/>
          <w:lang w:bidi="ar-EG"/>
        </w:rPr>
        <w:t>and REQ-0</w:t>
      </w:r>
      <w:r>
        <w:rPr>
          <w:sz w:val="28"/>
          <w:szCs w:val="28"/>
          <w:lang w:bidi="ar-EG"/>
        </w:rPr>
        <w:t>6</w:t>
      </w:r>
      <w:r w:rsidR="009B0748" w:rsidRPr="006C243D">
        <w:rPr>
          <w:sz w:val="28"/>
          <w:szCs w:val="28"/>
          <w:lang w:bidi="ar-EG"/>
        </w:rPr>
        <w:t>-Add_Tour)</w:t>
      </w:r>
      <w:r w:rsidR="006C243D" w:rsidRPr="006C243D">
        <w:rPr>
          <w:sz w:val="28"/>
          <w:szCs w:val="28"/>
          <w:lang w:bidi="ar-EG"/>
        </w:rPr>
        <w:t xml:space="preserve"> then the data is stored in the database and then be available for users to book it.</w:t>
      </w:r>
    </w:p>
    <w:p w14:paraId="16B0C083" w14:textId="77777777" w:rsidR="00E857CD" w:rsidRDefault="00E857CD" w:rsidP="007C47F5">
      <w:pPr>
        <w:pStyle w:val="ListParagraph"/>
        <w:spacing w:before="240" w:after="240"/>
        <w:ind w:leftChars="0" w:left="1800" w:firstLineChars="0" w:firstLine="0"/>
        <w:rPr>
          <w:sz w:val="28"/>
          <w:szCs w:val="28"/>
          <w:lang w:bidi="ar-EG"/>
        </w:rPr>
      </w:pPr>
    </w:p>
    <w:p w14:paraId="424DA710" w14:textId="77777777" w:rsidR="00E857CD" w:rsidRDefault="00E857CD" w:rsidP="007C47F5">
      <w:pPr>
        <w:pStyle w:val="ListParagraph"/>
        <w:spacing w:before="240" w:after="240"/>
        <w:ind w:leftChars="0" w:left="1800" w:firstLineChars="0" w:firstLine="0"/>
        <w:rPr>
          <w:sz w:val="28"/>
          <w:szCs w:val="28"/>
          <w:lang w:bidi="ar-EG"/>
        </w:rPr>
      </w:pPr>
    </w:p>
    <w:p w14:paraId="5FBB6E99" w14:textId="666D8A18" w:rsidR="006A3F19" w:rsidRDefault="006A3F19" w:rsidP="006A3F19">
      <w:pPr>
        <w:pStyle w:val="ListParagraph"/>
        <w:numPr>
          <w:ilvl w:val="0"/>
          <w:numId w:val="12"/>
        </w:numPr>
        <w:spacing w:before="240" w:after="240"/>
        <w:ind w:leftChars="0" w:firstLineChars="0"/>
        <w:rPr>
          <w:b/>
          <w:bCs/>
          <w:sz w:val="36"/>
          <w:szCs w:val="36"/>
        </w:rPr>
      </w:pPr>
      <w:r>
        <w:rPr>
          <w:b/>
          <w:bCs/>
          <w:sz w:val="36"/>
          <w:szCs w:val="36"/>
        </w:rPr>
        <w:t>Admin home page</w:t>
      </w:r>
      <w:r w:rsidRPr="00BE5668">
        <w:rPr>
          <w:b/>
          <w:bCs/>
          <w:sz w:val="36"/>
          <w:szCs w:val="36"/>
        </w:rPr>
        <w:t>:</w:t>
      </w:r>
    </w:p>
    <w:p w14:paraId="13579B3B" w14:textId="77777777" w:rsidR="006A3F19" w:rsidRPr="006A3F19" w:rsidRDefault="006A3F19" w:rsidP="006A3F19">
      <w:pPr>
        <w:pStyle w:val="ListParagraph"/>
        <w:spacing w:before="240" w:after="240"/>
        <w:ind w:leftChars="0" w:left="1800" w:firstLineChars="0" w:firstLine="0"/>
        <w:rPr>
          <w:b/>
          <w:bCs/>
          <w:sz w:val="36"/>
          <w:szCs w:val="36"/>
        </w:rPr>
      </w:pPr>
    </w:p>
    <w:p w14:paraId="348ECE81" w14:textId="77777777" w:rsidR="006A3F19" w:rsidRDefault="006A3F19" w:rsidP="006A3F19">
      <w:pPr>
        <w:pStyle w:val="ListParagraph"/>
        <w:spacing w:before="240" w:after="240"/>
        <w:ind w:leftChars="0" w:left="1440" w:firstLineChars="0" w:firstLine="0"/>
        <w:rPr>
          <w:rFonts w:ascii="Arial" w:eastAsia="Arial" w:hAnsi="Arial" w:cs="Arial"/>
          <w:i/>
          <w:sz w:val="28"/>
          <w:szCs w:val="28"/>
          <w:lang w:bidi="ar-EG"/>
        </w:rPr>
      </w:pPr>
      <w:r w:rsidRPr="000B05FD">
        <w:rPr>
          <w:b/>
          <w:bCs/>
          <w:sz w:val="28"/>
          <w:szCs w:val="28"/>
        </w:rPr>
        <w:t>REQ-0</w:t>
      </w:r>
      <w:r>
        <w:rPr>
          <w:b/>
          <w:bCs/>
          <w:sz w:val="28"/>
          <w:szCs w:val="28"/>
        </w:rPr>
        <w:t>1</w:t>
      </w:r>
      <w:r w:rsidRPr="000B05FD">
        <w:rPr>
          <w:b/>
          <w:bCs/>
          <w:sz w:val="28"/>
          <w:szCs w:val="28"/>
        </w:rPr>
        <w:t>-</w:t>
      </w:r>
      <w:r>
        <w:rPr>
          <w:b/>
          <w:bCs/>
          <w:sz w:val="28"/>
          <w:szCs w:val="28"/>
        </w:rPr>
        <w:t>AdminHomePage</w:t>
      </w:r>
      <w:r w:rsidRPr="000B05FD">
        <w:rPr>
          <w:sz w:val="28"/>
          <w:szCs w:val="28"/>
        </w:rPr>
        <w:t xml:space="preserve">: when </w:t>
      </w:r>
      <w:r>
        <w:rPr>
          <w:sz w:val="28"/>
          <w:szCs w:val="28"/>
        </w:rPr>
        <w:t>the admin</w:t>
      </w:r>
      <w:r w:rsidRPr="000B05FD">
        <w:rPr>
          <w:sz w:val="28"/>
          <w:szCs w:val="28"/>
        </w:rPr>
        <w:t xml:space="preserve"> presses </w:t>
      </w:r>
      <w:r>
        <w:rPr>
          <w:sz w:val="28"/>
          <w:szCs w:val="28"/>
        </w:rPr>
        <w:t xml:space="preserve">the </w:t>
      </w:r>
      <w:r w:rsidRPr="000B05FD">
        <w:rPr>
          <w:sz w:val="28"/>
          <w:szCs w:val="28"/>
        </w:rPr>
        <w:t xml:space="preserve">login button it checks the data into the text boxes based on </w:t>
      </w:r>
      <w:r w:rsidRPr="00FB74D9">
        <w:rPr>
          <w:sz w:val="28"/>
          <w:szCs w:val="28"/>
        </w:rPr>
        <w:t xml:space="preserve">REQ-01-Admin_Login </w:t>
      </w:r>
      <w:r w:rsidRPr="000B05FD">
        <w:rPr>
          <w:sz w:val="28"/>
          <w:szCs w:val="28"/>
        </w:rPr>
        <w:t xml:space="preserve">&amp; </w:t>
      </w:r>
      <w:r>
        <w:rPr>
          <w:sz w:val="28"/>
          <w:szCs w:val="28"/>
        </w:rPr>
        <w:t xml:space="preserve">check if the IsAdmin check box is checked and </w:t>
      </w:r>
      <w:r w:rsidRPr="000B05FD">
        <w:rPr>
          <w:sz w:val="28"/>
          <w:szCs w:val="28"/>
        </w:rPr>
        <w:t xml:space="preserve">then checks if the username and password are already stored in the </w:t>
      </w:r>
      <w:r>
        <w:rPr>
          <w:sz w:val="28"/>
          <w:szCs w:val="28"/>
        </w:rPr>
        <w:t>database</w:t>
      </w:r>
      <w:r w:rsidRPr="000B05FD">
        <w:rPr>
          <w:sz w:val="28"/>
          <w:szCs w:val="28"/>
        </w:rPr>
        <w:t xml:space="preserve"> then the </w:t>
      </w:r>
      <w:r>
        <w:rPr>
          <w:sz w:val="28"/>
          <w:szCs w:val="28"/>
        </w:rPr>
        <w:t>Admin</w:t>
      </w:r>
      <w:r w:rsidRPr="000B05FD">
        <w:rPr>
          <w:sz w:val="28"/>
          <w:szCs w:val="28"/>
        </w:rPr>
        <w:t xml:space="preserve"> is navigated to the </w:t>
      </w:r>
      <w:r>
        <w:rPr>
          <w:sz w:val="28"/>
          <w:szCs w:val="28"/>
        </w:rPr>
        <w:t xml:space="preserve">admin </w:t>
      </w:r>
      <w:r w:rsidRPr="000B05FD">
        <w:rPr>
          <w:sz w:val="28"/>
          <w:szCs w:val="28"/>
        </w:rPr>
        <w:t>home page</w:t>
      </w:r>
      <w:r>
        <w:rPr>
          <w:rFonts w:ascii="Arial" w:eastAsia="Arial" w:hAnsi="Arial" w:cs="Arial"/>
          <w:i/>
          <w:sz w:val="28"/>
          <w:szCs w:val="28"/>
          <w:lang w:bidi="ar-EG"/>
        </w:rPr>
        <w:t>.</w:t>
      </w:r>
    </w:p>
    <w:p w14:paraId="5C756413" w14:textId="6562C88F" w:rsidR="003A18B0" w:rsidRDefault="003A18B0" w:rsidP="003A18B0">
      <w:pPr>
        <w:pStyle w:val="ListParagraph"/>
        <w:spacing w:before="240" w:after="240"/>
        <w:ind w:leftChars="0" w:left="1440" w:firstLineChars="0" w:firstLine="0"/>
        <w:rPr>
          <w:sz w:val="28"/>
          <w:szCs w:val="28"/>
          <w:lang w:bidi="ar-EG"/>
        </w:rPr>
      </w:pPr>
    </w:p>
    <w:p w14:paraId="19B5055F" w14:textId="02DA14FE" w:rsidR="00E857CD" w:rsidRDefault="00E857CD" w:rsidP="003A18B0">
      <w:pPr>
        <w:pStyle w:val="ListParagraph"/>
        <w:spacing w:before="240" w:after="240"/>
        <w:ind w:leftChars="0" w:left="1440" w:firstLineChars="0" w:firstLine="0"/>
        <w:rPr>
          <w:sz w:val="28"/>
          <w:szCs w:val="28"/>
          <w:lang w:bidi="ar-EG"/>
        </w:rPr>
      </w:pPr>
    </w:p>
    <w:p w14:paraId="00316F0C" w14:textId="77777777" w:rsidR="003A18B0" w:rsidRDefault="003A18B0" w:rsidP="003A18B0">
      <w:pPr>
        <w:pStyle w:val="ListParagraph"/>
        <w:spacing w:before="240" w:after="240"/>
        <w:ind w:leftChars="0" w:left="1440" w:firstLineChars="0" w:firstLine="0"/>
        <w:rPr>
          <w:sz w:val="28"/>
          <w:szCs w:val="28"/>
          <w:lang w:bidi="ar-EG"/>
        </w:rPr>
      </w:pPr>
    </w:p>
    <w:p w14:paraId="037DDC81" w14:textId="77777777" w:rsidR="003A18B0" w:rsidRDefault="003A18B0" w:rsidP="003A18B0">
      <w:pPr>
        <w:pStyle w:val="ListParagraph"/>
        <w:spacing w:before="240" w:after="240"/>
        <w:ind w:leftChars="0" w:left="1440" w:firstLineChars="0" w:firstLine="0"/>
        <w:rPr>
          <w:sz w:val="28"/>
          <w:szCs w:val="28"/>
          <w:lang w:bidi="ar-EG"/>
        </w:rPr>
      </w:pPr>
    </w:p>
    <w:p w14:paraId="38758FA8" w14:textId="77777777" w:rsidR="003A18B0" w:rsidRDefault="003A18B0" w:rsidP="003A18B0">
      <w:pPr>
        <w:pStyle w:val="ListParagraph"/>
        <w:spacing w:before="240" w:after="240"/>
        <w:ind w:leftChars="0" w:left="1440" w:firstLineChars="0" w:firstLine="0"/>
        <w:rPr>
          <w:b/>
          <w:bCs/>
          <w:sz w:val="28"/>
          <w:szCs w:val="28"/>
        </w:rPr>
      </w:pPr>
    </w:p>
    <w:p w14:paraId="7E41B605" w14:textId="77777777" w:rsidR="00C32719" w:rsidRDefault="006D6B99" w:rsidP="00AE37DB">
      <w:pPr>
        <w:pStyle w:val="Heading1"/>
        <w:numPr>
          <w:ilvl w:val="0"/>
          <w:numId w:val="11"/>
        </w:numPr>
        <w:ind w:left="2" w:hanging="4"/>
        <w:rPr>
          <w:color w:val="901B20"/>
        </w:rPr>
      </w:pPr>
      <w:bookmarkStart w:id="47" w:name="_heading=h.btvkqkkjcdte" w:colFirst="0" w:colLast="0"/>
      <w:bookmarkStart w:id="48" w:name="_heading=h.2jxsxqh" w:colFirst="0" w:colLast="0"/>
      <w:bookmarkEnd w:id="47"/>
      <w:bookmarkEnd w:id="48"/>
      <w:r>
        <w:rPr>
          <w:color w:val="901B20"/>
        </w:rPr>
        <w:lastRenderedPageBreak/>
        <w:t>External Interface Requirements</w:t>
      </w:r>
    </w:p>
    <w:p w14:paraId="39F0E703" w14:textId="77777777" w:rsidR="00C32719" w:rsidRDefault="006D6B99">
      <w:pPr>
        <w:pStyle w:val="Heading2"/>
        <w:ind w:left="1" w:hanging="3"/>
        <w:rPr>
          <w:sz w:val="34"/>
          <w:szCs w:val="34"/>
        </w:rPr>
      </w:pPr>
      <w:bookmarkStart w:id="49" w:name="_heading=h.mwp4ca5sjhf5" w:colFirst="0" w:colLast="0"/>
      <w:bookmarkEnd w:id="49"/>
      <w:r>
        <w:rPr>
          <w:sz w:val="34"/>
          <w:szCs w:val="34"/>
        </w:rPr>
        <w:t xml:space="preserve">4.1 </w:t>
      </w:r>
      <w:r>
        <w:rPr>
          <w:sz w:val="34"/>
          <w:szCs w:val="34"/>
        </w:rPr>
        <w:tab/>
        <w:t>User Interfaces</w:t>
      </w:r>
    </w:p>
    <w:p w14:paraId="6B98C9F9" w14:textId="2DBA36DF" w:rsidR="00160E51" w:rsidRDefault="0040452A" w:rsidP="00160E51">
      <w:pPr>
        <w:keepNext/>
        <w:ind w:left="0" w:hanging="2"/>
        <w:jc w:val="center"/>
      </w:pPr>
      <w:bookmarkStart w:id="50" w:name="_heading=h.z337ya" w:colFirst="0" w:colLast="0"/>
      <w:bookmarkStart w:id="51" w:name="_heading=h.fnfysi3bpnbg" w:colFirst="0" w:colLast="0"/>
      <w:bookmarkStart w:id="52" w:name="_heading=h.y7em8kdrent8" w:colFirst="0" w:colLast="0"/>
      <w:bookmarkEnd w:id="50"/>
      <w:bookmarkEnd w:id="51"/>
      <w:bookmarkEnd w:id="52"/>
      <w:r>
        <w:rPr>
          <w:noProof/>
        </w:rPr>
        <w:drawing>
          <wp:inline distT="0" distB="0" distL="0" distR="0" wp14:anchorId="6C6E477D" wp14:editId="2674F929">
            <wp:extent cx="6120130" cy="3867150"/>
            <wp:effectExtent l="0" t="0" r="0" b="0"/>
            <wp:docPr id="1" name="Picture 1"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Word&#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20130" cy="3867150"/>
                    </a:xfrm>
                    <a:prstGeom prst="rect">
                      <a:avLst/>
                    </a:prstGeom>
                    <a:noFill/>
                    <a:ln>
                      <a:noFill/>
                    </a:ln>
                  </pic:spPr>
                </pic:pic>
              </a:graphicData>
            </a:graphic>
          </wp:inline>
        </w:drawing>
      </w:r>
    </w:p>
    <w:p w14:paraId="311ED843" w14:textId="32C566C0" w:rsidR="00C32719" w:rsidRDefault="00160E51" w:rsidP="00160E51">
      <w:pPr>
        <w:pStyle w:val="Caption"/>
        <w:ind w:left="0" w:hanging="2"/>
        <w:jc w:val="center"/>
      </w:pPr>
      <w:r>
        <w:t xml:space="preserve">Figure </w:t>
      </w:r>
      <w:r w:rsidR="00FA61E1">
        <w:fldChar w:fldCharType="begin"/>
      </w:r>
      <w:r w:rsidR="00FA61E1">
        <w:instrText xml:space="preserve"> SEQ Figure \* ARABIC </w:instrText>
      </w:r>
      <w:r w:rsidR="00FA61E1">
        <w:fldChar w:fldCharType="separate"/>
      </w:r>
      <w:r>
        <w:rPr>
          <w:noProof/>
        </w:rPr>
        <w:t>1</w:t>
      </w:r>
      <w:r w:rsidR="00FA61E1">
        <w:rPr>
          <w:noProof/>
        </w:rPr>
        <w:fldChar w:fldCharType="end"/>
      </w:r>
      <w:r>
        <w:rPr>
          <w:noProof/>
        </w:rPr>
        <w:t>- Wireframe</w:t>
      </w:r>
    </w:p>
    <w:p w14:paraId="57761C2D" w14:textId="77777777" w:rsidR="00C32719" w:rsidRDefault="006D6B99">
      <w:pPr>
        <w:pStyle w:val="Heading2"/>
        <w:ind w:left="1" w:hanging="3"/>
        <w:rPr>
          <w:sz w:val="34"/>
          <w:szCs w:val="34"/>
        </w:rPr>
      </w:pPr>
      <w:bookmarkStart w:id="53" w:name="_heading=h.4au5pmj4lhkc" w:colFirst="0" w:colLast="0"/>
      <w:bookmarkStart w:id="54" w:name="_heading=h.fxsn5oaqnip1" w:colFirst="0" w:colLast="0"/>
      <w:bookmarkEnd w:id="53"/>
      <w:bookmarkEnd w:id="54"/>
      <w:r>
        <w:rPr>
          <w:sz w:val="34"/>
          <w:szCs w:val="34"/>
        </w:rPr>
        <w:t xml:space="preserve">4.2 </w:t>
      </w:r>
      <w:r>
        <w:rPr>
          <w:sz w:val="34"/>
          <w:szCs w:val="34"/>
        </w:rPr>
        <w:tab/>
        <w:t>Hardware Interfaces</w:t>
      </w:r>
    </w:p>
    <w:p w14:paraId="6923BDBE" w14:textId="7E723A42" w:rsidR="00C32719" w:rsidRDefault="006D6B99">
      <w:pPr>
        <w:numPr>
          <w:ilvl w:val="0"/>
          <w:numId w:val="6"/>
        </w:numPr>
        <w:ind w:left="0" w:hanging="2"/>
      </w:pPr>
      <w:r>
        <w:t>Processor: Pentium IV</w:t>
      </w:r>
    </w:p>
    <w:p w14:paraId="1B33023C" w14:textId="759395CE" w:rsidR="00C32719" w:rsidRDefault="006D6B99">
      <w:pPr>
        <w:numPr>
          <w:ilvl w:val="0"/>
          <w:numId w:val="6"/>
        </w:numPr>
        <w:ind w:left="0" w:hanging="2"/>
      </w:pPr>
      <w:r>
        <w:t xml:space="preserve">Speed: 2.0 </w:t>
      </w:r>
      <w:r w:rsidR="00950893">
        <w:t>GHz</w:t>
      </w:r>
      <w:r>
        <w:t xml:space="preserve"> above</w:t>
      </w:r>
    </w:p>
    <w:p w14:paraId="0EE973F8" w14:textId="39E70210" w:rsidR="00C32719" w:rsidRDefault="006D6B99">
      <w:pPr>
        <w:numPr>
          <w:ilvl w:val="0"/>
          <w:numId w:val="6"/>
        </w:numPr>
        <w:ind w:left="0" w:hanging="2"/>
      </w:pPr>
      <w:r>
        <w:t>Hard Disk: 40 GB</w:t>
      </w:r>
    </w:p>
    <w:p w14:paraId="2D129F1A" w14:textId="6E46EDF6" w:rsidR="00C32719" w:rsidRDefault="006D6B99">
      <w:pPr>
        <w:numPr>
          <w:ilvl w:val="0"/>
          <w:numId w:val="6"/>
        </w:numPr>
        <w:ind w:left="0" w:hanging="2"/>
      </w:pPr>
      <w:r>
        <w:t>RAM: 512 MB</w:t>
      </w:r>
    </w:p>
    <w:p w14:paraId="3E6E7027" w14:textId="3223E184" w:rsidR="00C32719" w:rsidRDefault="006D6B99">
      <w:pPr>
        <w:numPr>
          <w:ilvl w:val="0"/>
          <w:numId w:val="6"/>
        </w:numPr>
        <w:ind w:left="0" w:hanging="2"/>
      </w:pPr>
      <w:r>
        <w:t>CD Drive: 48x</w:t>
      </w:r>
    </w:p>
    <w:p w14:paraId="2DD15B7D" w14:textId="258F5534" w:rsidR="00C32719" w:rsidRDefault="006D6B99">
      <w:pPr>
        <w:numPr>
          <w:ilvl w:val="0"/>
          <w:numId w:val="6"/>
        </w:numPr>
        <w:ind w:left="0" w:hanging="2"/>
      </w:pPr>
      <w:r>
        <w:t>Input devices: Keyboard and mouse</w:t>
      </w:r>
    </w:p>
    <w:p w14:paraId="53AFA3A6" w14:textId="06C473FA" w:rsidR="00C32719" w:rsidRDefault="006D6B99">
      <w:pPr>
        <w:numPr>
          <w:ilvl w:val="0"/>
          <w:numId w:val="6"/>
        </w:numPr>
        <w:ind w:left="0" w:hanging="2"/>
      </w:pPr>
      <w:r>
        <w:t>Monitor: Compatible monitor with 600 x 800 resolutions</w:t>
      </w:r>
    </w:p>
    <w:p w14:paraId="1425FDF6" w14:textId="39A1E742" w:rsidR="00C32719" w:rsidRDefault="006D6B99">
      <w:pPr>
        <w:numPr>
          <w:ilvl w:val="0"/>
          <w:numId w:val="6"/>
        </w:numPr>
        <w:ind w:left="0" w:hanging="2"/>
      </w:pPr>
      <w:r>
        <w:t>Internet: 100kbps above</w:t>
      </w:r>
    </w:p>
    <w:p w14:paraId="108C7400" w14:textId="3CDD97C1" w:rsidR="00C32719" w:rsidRDefault="006D6B99">
      <w:pPr>
        <w:numPr>
          <w:ilvl w:val="0"/>
          <w:numId w:val="6"/>
        </w:numPr>
        <w:ind w:left="0" w:hanging="2"/>
      </w:pPr>
      <w:r>
        <w:t xml:space="preserve">Printer: Any printer compatible </w:t>
      </w:r>
      <w:r w:rsidR="00950893">
        <w:t>with</w:t>
      </w:r>
      <w:r>
        <w:t xml:space="preserve"> Windows</w:t>
      </w:r>
    </w:p>
    <w:p w14:paraId="774AEF3A" w14:textId="77777777" w:rsidR="00C32719" w:rsidRDefault="006D6B99">
      <w:pPr>
        <w:pStyle w:val="Heading2"/>
        <w:ind w:left="1" w:hanging="3"/>
        <w:rPr>
          <w:sz w:val="34"/>
          <w:szCs w:val="34"/>
        </w:rPr>
      </w:pPr>
      <w:bookmarkStart w:id="55" w:name="_heading=h.neb7ddunpej" w:colFirst="0" w:colLast="0"/>
      <w:bookmarkEnd w:id="55"/>
      <w:r>
        <w:rPr>
          <w:sz w:val="34"/>
          <w:szCs w:val="34"/>
        </w:rPr>
        <w:t xml:space="preserve">4.3 </w:t>
      </w:r>
      <w:r>
        <w:rPr>
          <w:sz w:val="34"/>
          <w:szCs w:val="34"/>
        </w:rPr>
        <w:tab/>
        <w:t>Software Interfaces</w:t>
      </w:r>
    </w:p>
    <w:p w14:paraId="10C86C00" w14:textId="1C13895A" w:rsidR="00C32719" w:rsidRDefault="006D6B99">
      <w:pPr>
        <w:numPr>
          <w:ilvl w:val="0"/>
          <w:numId w:val="3"/>
        </w:numPr>
        <w:ind w:left="0" w:hanging="2"/>
      </w:pPr>
      <w:r>
        <w:t>Operating System: Windows 7 or Higher versions</w:t>
      </w:r>
    </w:p>
    <w:p w14:paraId="73E3ED13" w14:textId="34890B0D" w:rsidR="00C32719" w:rsidRDefault="006D6B99">
      <w:pPr>
        <w:numPr>
          <w:ilvl w:val="0"/>
          <w:numId w:val="3"/>
        </w:numPr>
        <w:ind w:left="0" w:hanging="2"/>
      </w:pPr>
      <w:r>
        <w:t>Front End: .NET</w:t>
      </w:r>
    </w:p>
    <w:p w14:paraId="0A0AF122" w14:textId="0879C4E6" w:rsidR="00C32719" w:rsidRDefault="006D6B99">
      <w:pPr>
        <w:numPr>
          <w:ilvl w:val="0"/>
          <w:numId w:val="3"/>
        </w:numPr>
        <w:ind w:left="0" w:hanging="2"/>
      </w:pPr>
      <w:r>
        <w:t>Back End: SQL</w:t>
      </w:r>
    </w:p>
    <w:p w14:paraId="60D1694F" w14:textId="77777777" w:rsidR="00C32719" w:rsidRDefault="00C32719">
      <w:pPr>
        <w:ind w:left="0" w:hanging="2"/>
      </w:pPr>
    </w:p>
    <w:p w14:paraId="5CC1F23C" w14:textId="77777777" w:rsidR="00C32719" w:rsidRDefault="006D6B99" w:rsidP="00AE37DB">
      <w:pPr>
        <w:pStyle w:val="Heading1"/>
        <w:numPr>
          <w:ilvl w:val="0"/>
          <w:numId w:val="11"/>
        </w:numPr>
        <w:ind w:left="2" w:hanging="4"/>
        <w:rPr>
          <w:color w:val="901B20"/>
        </w:rPr>
      </w:pPr>
      <w:bookmarkStart w:id="56" w:name="_heading=h.3j2qqm3" w:colFirst="0" w:colLast="0"/>
      <w:bookmarkEnd w:id="56"/>
      <w:r>
        <w:rPr>
          <w:color w:val="901B20"/>
        </w:rPr>
        <w:t>Nonfunctional Requirements</w:t>
      </w:r>
    </w:p>
    <w:p w14:paraId="1776CF47" w14:textId="77777777" w:rsidR="00C32719" w:rsidRDefault="006D6B99" w:rsidP="00AE37DB">
      <w:pPr>
        <w:pStyle w:val="Heading2"/>
        <w:numPr>
          <w:ilvl w:val="1"/>
          <w:numId w:val="11"/>
        </w:numPr>
        <w:ind w:left="1" w:hanging="3"/>
        <w:rPr>
          <w:sz w:val="34"/>
          <w:szCs w:val="34"/>
        </w:rPr>
      </w:pPr>
      <w:bookmarkStart w:id="57" w:name="_heading=h.7y73ceq3xjc2" w:colFirst="0" w:colLast="0"/>
      <w:bookmarkEnd w:id="57"/>
      <w:r>
        <w:rPr>
          <w:sz w:val="34"/>
          <w:szCs w:val="34"/>
        </w:rPr>
        <w:t>Performance Requirements</w:t>
      </w:r>
    </w:p>
    <w:p w14:paraId="43FA8459" w14:textId="0E52EE53" w:rsidR="00C32719" w:rsidRDefault="006D6B99">
      <w:pPr>
        <w:spacing w:line="216" w:lineRule="auto"/>
        <w:ind w:left="0" w:right="20" w:hanging="2"/>
        <w:jc w:val="both"/>
        <w:rPr>
          <w:rFonts w:ascii="Times New Roman" w:eastAsia="Times New Roman" w:hAnsi="Times New Roman" w:cs="Times New Roman"/>
        </w:rPr>
      </w:pPr>
      <w:r>
        <w:rPr>
          <w:rFonts w:ascii="Times New Roman" w:eastAsia="Times New Roman" w:hAnsi="Times New Roman" w:cs="Times New Roman"/>
        </w:rPr>
        <w:t>The user should</w:t>
      </w:r>
      <w:r w:rsidR="00950893">
        <w:rPr>
          <w:rFonts w:ascii="Times New Roman" w:eastAsia="Times New Roman" w:hAnsi="Times New Roman" w:cs="Times New Roman"/>
        </w:rPr>
        <w:t xml:space="preserve"> </w:t>
      </w:r>
      <w:r>
        <w:rPr>
          <w:rFonts w:ascii="Times New Roman" w:eastAsia="Times New Roman" w:hAnsi="Times New Roman" w:cs="Times New Roman"/>
        </w:rPr>
        <w:t xml:space="preserve">be able to </w:t>
      </w:r>
      <w:r w:rsidR="00950893">
        <w:rPr>
          <w:rFonts w:ascii="Times New Roman" w:eastAsia="Times New Roman" w:hAnsi="Times New Roman" w:cs="Times New Roman"/>
        </w:rPr>
        <w:t>log in</w:t>
      </w:r>
      <w:r>
        <w:rPr>
          <w:rFonts w:ascii="Times New Roman" w:eastAsia="Times New Roman" w:hAnsi="Times New Roman" w:cs="Times New Roman"/>
        </w:rPr>
        <w:t xml:space="preserve"> to the system using </w:t>
      </w:r>
      <w:r w:rsidR="00950893">
        <w:rPr>
          <w:rFonts w:ascii="Times New Roman" w:eastAsia="Times New Roman" w:hAnsi="Times New Roman" w:cs="Times New Roman"/>
        </w:rPr>
        <w:t>high-speed</w:t>
      </w:r>
      <w:r>
        <w:rPr>
          <w:rFonts w:ascii="Times New Roman" w:eastAsia="Times New Roman" w:hAnsi="Times New Roman" w:cs="Times New Roman"/>
        </w:rPr>
        <w:t xml:space="preserve"> internet. Most of the requests sent to the application should be answered in less than 20 seconds.</w:t>
      </w:r>
    </w:p>
    <w:p w14:paraId="7CB434F4" w14:textId="77777777" w:rsidR="00C32719" w:rsidRDefault="006D6B99" w:rsidP="00AE37DB">
      <w:pPr>
        <w:pStyle w:val="Heading2"/>
        <w:numPr>
          <w:ilvl w:val="1"/>
          <w:numId w:val="11"/>
        </w:numPr>
        <w:ind w:left="1" w:hanging="3"/>
        <w:rPr>
          <w:sz w:val="34"/>
          <w:szCs w:val="34"/>
        </w:rPr>
      </w:pPr>
      <w:bookmarkStart w:id="58" w:name="_heading=h.56zqu7furf2t" w:colFirst="0" w:colLast="0"/>
      <w:bookmarkEnd w:id="58"/>
      <w:r>
        <w:rPr>
          <w:sz w:val="34"/>
          <w:szCs w:val="34"/>
        </w:rPr>
        <w:t>Safety Requirements</w:t>
      </w:r>
    </w:p>
    <w:p w14:paraId="286060B0" w14:textId="77777777" w:rsidR="00C32719" w:rsidRDefault="006D6B99">
      <w:pPr>
        <w:pBdr>
          <w:top w:val="nil"/>
          <w:left w:val="nil"/>
          <w:bottom w:val="nil"/>
          <w:right w:val="nil"/>
          <w:between w:val="nil"/>
        </w:pBdr>
        <w:spacing w:line="240" w:lineRule="auto"/>
        <w:ind w:left="0" w:hanging="2"/>
        <w:rPr>
          <w:rFonts w:ascii="Arial" w:eastAsia="Arial" w:hAnsi="Arial" w:cs="Arial"/>
          <w:color w:val="000000"/>
          <w:sz w:val="22"/>
          <w:szCs w:val="22"/>
        </w:rPr>
      </w:pPr>
      <w:bookmarkStart w:id="59" w:name="_heading=h.4i7ojhp" w:colFirst="0" w:colLast="0"/>
      <w:bookmarkEnd w:id="59"/>
      <w:r>
        <w:rPr>
          <w:rFonts w:ascii="Arial" w:eastAsia="Arial" w:hAnsi="Arial" w:cs="Arial"/>
          <w:sz w:val="22"/>
          <w:szCs w:val="22"/>
        </w:rPr>
        <w:t>NA</w:t>
      </w:r>
    </w:p>
    <w:p w14:paraId="146A1715" w14:textId="77777777" w:rsidR="00C32719" w:rsidRDefault="006D6B99" w:rsidP="00AE37DB">
      <w:pPr>
        <w:pStyle w:val="Heading2"/>
        <w:numPr>
          <w:ilvl w:val="1"/>
          <w:numId w:val="11"/>
        </w:numPr>
        <w:ind w:left="1" w:hanging="3"/>
        <w:rPr>
          <w:sz w:val="34"/>
          <w:szCs w:val="34"/>
        </w:rPr>
      </w:pPr>
      <w:bookmarkStart w:id="60" w:name="_heading=h.j25u5drdw7uo" w:colFirst="0" w:colLast="0"/>
      <w:bookmarkEnd w:id="60"/>
      <w:r>
        <w:rPr>
          <w:sz w:val="34"/>
          <w:szCs w:val="34"/>
        </w:rPr>
        <w:t>Security Requirements</w:t>
      </w:r>
    </w:p>
    <w:p w14:paraId="45043D9F" w14:textId="77777777" w:rsidR="00C32719" w:rsidRDefault="006D6B99">
      <w:pPr>
        <w:pBdr>
          <w:top w:val="nil"/>
          <w:left w:val="nil"/>
          <w:bottom w:val="nil"/>
          <w:right w:val="nil"/>
          <w:between w:val="nil"/>
        </w:pBdr>
        <w:spacing w:line="240" w:lineRule="auto"/>
        <w:ind w:left="0" w:hanging="2"/>
        <w:rPr>
          <w:rFonts w:ascii="Arial" w:eastAsia="Arial" w:hAnsi="Arial" w:cs="Arial"/>
          <w:sz w:val="22"/>
          <w:szCs w:val="22"/>
        </w:rPr>
      </w:pPr>
      <w:bookmarkStart w:id="61" w:name="_heading=h.2xcytpi" w:colFirst="0" w:colLast="0"/>
      <w:bookmarkEnd w:id="61"/>
      <w:r>
        <w:rPr>
          <w:rFonts w:ascii="Arial" w:eastAsia="Arial" w:hAnsi="Arial" w:cs="Arial"/>
          <w:sz w:val="22"/>
          <w:szCs w:val="22"/>
        </w:rPr>
        <w:t>NA</w:t>
      </w:r>
    </w:p>
    <w:p w14:paraId="4EBCD10E" w14:textId="77777777" w:rsidR="00C32719" w:rsidRDefault="00C32719">
      <w:pPr>
        <w:pBdr>
          <w:top w:val="nil"/>
          <w:left w:val="nil"/>
          <w:bottom w:val="nil"/>
          <w:right w:val="nil"/>
          <w:between w:val="nil"/>
        </w:pBdr>
        <w:spacing w:line="240" w:lineRule="auto"/>
        <w:ind w:left="0" w:hanging="2"/>
        <w:rPr>
          <w:rFonts w:ascii="Arial" w:eastAsia="Arial" w:hAnsi="Arial" w:cs="Arial"/>
          <w:sz w:val="22"/>
          <w:szCs w:val="22"/>
        </w:rPr>
      </w:pPr>
      <w:bookmarkStart w:id="62" w:name="_heading=h.r0bcfgekkmic" w:colFirst="0" w:colLast="0"/>
      <w:bookmarkEnd w:id="62"/>
    </w:p>
    <w:p w14:paraId="3CACED30" w14:textId="77777777" w:rsidR="00C32719" w:rsidRDefault="00C32719">
      <w:pPr>
        <w:pBdr>
          <w:top w:val="nil"/>
          <w:left w:val="nil"/>
          <w:bottom w:val="nil"/>
          <w:right w:val="nil"/>
          <w:between w:val="nil"/>
        </w:pBdr>
        <w:spacing w:line="240" w:lineRule="auto"/>
        <w:ind w:left="0" w:hanging="2"/>
        <w:rPr>
          <w:rFonts w:ascii="Arial" w:eastAsia="Arial" w:hAnsi="Arial" w:cs="Arial"/>
          <w:sz w:val="22"/>
          <w:szCs w:val="22"/>
        </w:rPr>
      </w:pPr>
      <w:bookmarkStart w:id="63" w:name="_heading=h.9gs6ntm3q31f" w:colFirst="0" w:colLast="0"/>
      <w:bookmarkEnd w:id="63"/>
    </w:p>
    <w:p w14:paraId="511421E1" w14:textId="77777777" w:rsidR="00C32719" w:rsidRDefault="00C32719">
      <w:pPr>
        <w:pBdr>
          <w:top w:val="nil"/>
          <w:left w:val="nil"/>
          <w:bottom w:val="nil"/>
          <w:right w:val="nil"/>
          <w:between w:val="nil"/>
        </w:pBdr>
        <w:spacing w:line="240" w:lineRule="auto"/>
        <w:ind w:left="0" w:hanging="2"/>
        <w:rPr>
          <w:rFonts w:ascii="Arial" w:eastAsia="Arial" w:hAnsi="Arial" w:cs="Arial"/>
          <w:sz w:val="22"/>
          <w:szCs w:val="22"/>
        </w:rPr>
      </w:pPr>
      <w:bookmarkStart w:id="64" w:name="_heading=h.s20lf9wz849j" w:colFirst="0" w:colLast="0"/>
      <w:bookmarkEnd w:id="64"/>
    </w:p>
    <w:p w14:paraId="0C648D9B" w14:textId="77777777" w:rsidR="00C32719" w:rsidRDefault="00C32719">
      <w:pPr>
        <w:pBdr>
          <w:top w:val="nil"/>
          <w:left w:val="nil"/>
          <w:bottom w:val="nil"/>
          <w:right w:val="nil"/>
          <w:between w:val="nil"/>
        </w:pBdr>
        <w:spacing w:line="240" w:lineRule="auto"/>
        <w:ind w:left="0" w:hanging="2"/>
        <w:rPr>
          <w:rFonts w:ascii="Arial" w:eastAsia="Arial" w:hAnsi="Arial" w:cs="Arial"/>
          <w:sz w:val="22"/>
          <w:szCs w:val="22"/>
        </w:rPr>
      </w:pPr>
      <w:bookmarkStart w:id="65" w:name="_heading=h.13ltlvt8o7hz" w:colFirst="0" w:colLast="0"/>
      <w:bookmarkEnd w:id="65"/>
    </w:p>
    <w:p w14:paraId="0899371F" w14:textId="77777777" w:rsidR="00C32719" w:rsidRDefault="00C32719">
      <w:pPr>
        <w:pBdr>
          <w:top w:val="nil"/>
          <w:left w:val="nil"/>
          <w:bottom w:val="nil"/>
          <w:right w:val="nil"/>
          <w:between w:val="nil"/>
        </w:pBdr>
        <w:spacing w:line="240" w:lineRule="auto"/>
        <w:ind w:left="0" w:hanging="2"/>
        <w:rPr>
          <w:rFonts w:ascii="Arial" w:eastAsia="Arial" w:hAnsi="Arial" w:cs="Arial"/>
          <w:sz w:val="22"/>
          <w:szCs w:val="22"/>
        </w:rPr>
      </w:pPr>
      <w:bookmarkStart w:id="66" w:name="_heading=h.dx1udtog7u0o" w:colFirst="0" w:colLast="0"/>
      <w:bookmarkEnd w:id="66"/>
    </w:p>
    <w:p w14:paraId="78E4627F" w14:textId="77777777" w:rsidR="00C32719" w:rsidRDefault="006D6B99" w:rsidP="00AE37DB">
      <w:pPr>
        <w:pStyle w:val="Heading2"/>
        <w:numPr>
          <w:ilvl w:val="1"/>
          <w:numId w:val="11"/>
        </w:numPr>
        <w:ind w:left="1" w:hanging="3"/>
        <w:rPr>
          <w:sz w:val="34"/>
          <w:szCs w:val="34"/>
        </w:rPr>
      </w:pPr>
      <w:bookmarkStart w:id="67" w:name="_heading=h.nkb8becbynyj" w:colFirst="0" w:colLast="0"/>
      <w:bookmarkEnd w:id="67"/>
      <w:r>
        <w:rPr>
          <w:sz w:val="34"/>
          <w:szCs w:val="34"/>
        </w:rPr>
        <w:t>Software Quality Attributes</w:t>
      </w:r>
    </w:p>
    <w:p w14:paraId="6CA391DA" w14:textId="77777777" w:rsidR="00C32719" w:rsidRDefault="006D6B99">
      <w:pPr>
        <w:ind w:left="0" w:hanging="2"/>
        <w:rPr>
          <w:rFonts w:ascii="Arial" w:eastAsia="Arial" w:hAnsi="Arial" w:cs="Arial"/>
          <w:b/>
        </w:rPr>
      </w:pPr>
      <w:r>
        <w:tab/>
      </w:r>
      <w:r>
        <w:rPr>
          <w:rFonts w:ascii="Arial" w:eastAsia="Arial" w:hAnsi="Arial" w:cs="Arial"/>
          <w:b/>
        </w:rPr>
        <w:t>Portable:</w:t>
      </w:r>
    </w:p>
    <w:p w14:paraId="5A1F51CD" w14:textId="3EEE31FE" w:rsidR="00C32719" w:rsidRDefault="006D6B99">
      <w:pPr>
        <w:ind w:left="0" w:right="740" w:hanging="2"/>
        <w:jc w:val="both"/>
        <w:rPr>
          <w:rFonts w:ascii="Times New Roman" w:eastAsia="Times New Roman" w:hAnsi="Times New Roman" w:cs="Times New Roman"/>
        </w:rPr>
      </w:pPr>
      <w:r>
        <w:rPr>
          <w:rFonts w:ascii="Times New Roman" w:eastAsia="Times New Roman" w:hAnsi="Times New Roman" w:cs="Times New Roman"/>
        </w:rPr>
        <w:t xml:space="preserve">Our product will be portable to carry and will run </w:t>
      </w:r>
      <w:r w:rsidR="00950893">
        <w:rPr>
          <w:rFonts w:ascii="Times New Roman" w:eastAsia="Times New Roman" w:hAnsi="Times New Roman" w:cs="Times New Roman"/>
        </w:rPr>
        <w:t>on</w:t>
      </w:r>
      <w:r>
        <w:rPr>
          <w:rFonts w:ascii="Times New Roman" w:eastAsia="Times New Roman" w:hAnsi="Times New Roman" w:cs="Times New Roman"/>
        </w:rPr>
        <w:t xml:space="preserve"> any machine provided it runs a Windows Operating System.</w:t>
      </w:r>
    </w:p>
    <w:p w14:paraId="7E921E2E" w14:textId="77777777" w:rsidR="00C32719" w:rsidRDefault="006D6B99">
      <w:pPr>
        <w:ind w:left="0" w:right="740" w:hanging="2"/>
        <w:rPr>
          <w:rFonts w:ascii="Times New Roman" w:eastAsia="Times New Roman" w:hAnsi="Times New Roman" w:cs="Times New Roman"/>
          <w:b/>
          <w:sz w:val="28"/>
          <w:szCs w:val="28"/>
        </w:rPr>
      </w:pPr>
      <w:r>
        <w:rPr>
          <w:rFonts w:ascii="Times New Roman" w:eastAsia="Times New Roman" w:hAnsi="Times New Roman" w:cs="Times New Roman"/>
        </w:rPr>
        <w:tab/>
      </w:r>
      <w:r>
        <w:rPr>
          <w:rFonts w:ascii="Times New Roman" w:eastAsia="Times New Roman" w:hAnsi="Times New Roman" w:cs="Times New Roman"/>
          <w:b/>
        </w:rPr>
        <w:t>Transparent</w:t>
      </w:r>
      <w:r>
        <w:rPr>
          <w:rFonts w:ascii="Times New Roman" w:eastAsia="Times New Roman" w:hAnsi="Times New Roman" w:cs="Times New Roman"/>
          <w:b/>
          <w:sz w:val="28"/>
          <w:szCs w:val="28"/>
        </w:rPr>
        <w:t>:</w:t>
      </w:r>
    </w:p>
    <w:p w14:paraId="469CBC74" w14:textId="77777777" w:rsidR="00C32719" w:rsidRDefault="006D6B99">
      <w:pPr>
        <w:ind w:left="0" w:right="740" w:hanging="2"/>
        <w:jc w:val="both"/>
        <w:rPr>
          <w:rFonts w:ascii="Arial" w:eastAsia="Arial" w:hAnsi="Arial" w:cs="Arial"/>
          <w:color w:val="000000"/>
          <w:sz w:val="22"/>
          <w:szCs w:val="22"/>
        </w:rPr>
      </w:pPr>
      <w:r>
        <w:rPr>
          <w:rFonts w:ascii="Times New Roman" w:eastAsia="Times New Roman" w:hAnsi="Times New Roman" w:cs="Times New Roman"/>
        </w:rPr>
        <w:t>Ideally, the user should not be aware that authentication is taking place beyond the requirement to enter a password.</w:t>
      </w:r>
    </w:p>
    <w:p w14:paraId="05F67DCB" w14:textId="77777777" w:rsidR="00C32719" w:rsidRDefault="006D6B99" w:rsidP="00AE37DB">
      <w:pPr>
        <w:pStyle w:val="Heading1"/>
        <w:numPr>
          <w:ilvl w:val="0"/>
          <w:numId w:val="11"/>
        </w:numPr>
        <w:ind w:left="2" w:hanging="4"/>
        <w:rPr>
          <w:color w:val="901B20"/>
        </w:rPr>
      </w:pPr>
      <w:bookmarkStart w:id="68" w:name="_heading=h.12l7m1xziul0" w:colFirst="0" w:colLast="0"/>
      <w:bookmarkEnd w:id="68"/>
      <w:r>
        <w:rPr>
          <w:color w:val="901B20"/>
        </w:rPr>
        <w:t>Other Requirements</w:t>
      </w:r>
    </w:p>
    <w:p w14:paraId="5C448B71" w14:textId="77777777" w:rsidR="00C32719" w:rsidRDefault="006D6B99">
      <w:pPr>
        <w:pBdr>
          <w:top w:val="nil"/>
          <w:left w:val="nil"/>
          <w:bottom w:val="nil"/>
          <w:right w:val="nil"/>
          <w:between w:val="nil"/>
        </w:pBdr>
        <w:spacing w:line="240" w:lineRule="auto"/>
        <w:ind w:left="0" w:hanging="2"/>
        <w:rPr>
          <w:rFonts w:ascii="Arial" w:eastAsia="Arial" w:hAnsi="Arial" w:cs="Arial"/>
          <w:color w:val="000000"/>
          <w:sz w:val="22"/>
          <w:szCs w:val="22"/>
        </w:rPr>
      </w:pPr>
      <w:bookmarkStart w:id="69" w:name="_heading=h.3whwml4" w:colFirst="0" w:colLast="0"/>
      <w:bookmarkEnd w:id="69"/>
      <w:r>
        <w:rPr>
          <w:rFonts w:ascii="Arial" w:eastAsia="Arial" w:hAnsi="Arial" w:cs="Arial"/>
          <w:i/>
          <w:sz w:val="22"/>
          <w:szCs w:val="22"/>
        </w:rPr>
        <w:tab/>
      </w:r>
      <w:r>
        <w:rPr>
          <w:rFonts w:ascii="Arial" w:eastAsia="Arial" w:hAnsi="Arial" w:cs="Arial"/>
          <w:sz w:val="22"/>
          <w:szCs w:val="22"/>
        </w:rPr>
        <w:t>NA</w:t>
      </w:r>
    </w:p>
    <w:p w14:paraId="4CA65ED1" w14:textId="77777777" w:rsidR="00C32719" w:rsidRDefault="006D6B99">
      <w:pPr>
        <w:keepNext/>
        <w:keepLines/>
        <w:pBdr>
          <w:top w:val="nil"/>
          <w:left w:val="nil"/>
          <w:bottom w:val="nil"/>
          <w:right w:val="nil"/>
          <w:between w:val="nil"/>
        </w:pBdr>
        <w:spacing w:before="120" w:after="240" w:line="240" w:lineRule="auto"/>
        <w:ind w:left="1" w:hanging="3"/>
        <w:rPr>
          <w:b/>
          <w:color w:val="000000"/>
          <w:sz w:val="34"/>
          <w:szCs w:val="34"/>
        </w:rPr>
      </w:pPr>
      <w:r>
        <w:rPr>
          <w:b/>
          <w:color w:val="000000"/>
          <w:sz w:val="34"/>
          <w:szCs w:val="34"/>
        </w:rPr>
        <w:t>Appendix A: Glossary</w:t>
      </w:r>
    </w:p>
    <w:p w14:paraId="25905FEE" w14:textId="77777777" w:rsidR="00C32719" w:rsidRDefault="006D6B99">
      <w:pPr>
        <w:pBdr>
          <w:top w:val="nil"/>
          <w:left w:val="nil"/>
          <w:bottom w:val="nil"/>
          <w:right w:val="nil"/>
          <w:between w:val="nil"/>
        </w:pBdr>
        <w:spacing w:line="240" w:lineRule="auto"/>
        <w:ind w:left="0" w:hanging="2"/>
        <w:rPr>
          <w:rFonts w:ascii="Arial" w:eastAsia="Arial" w:hAnsi="Arial" w:cs="Arial"/>
          <w:color w:val="000000"/>
          <w:sz w:val="22"/>
          <w:szCs w:val="22"/>
        </w:rPr>
      </w:pPr>
      <w:bookmarkStart w:id="70" w:name="_heading=h.2bn6wsx" w:colFirst="0" w:colLast="0"/>
      <w:bookmarkEnd w:id="70"/>
      <w:r>
        <w:rPr>
          <w:rFonts w:ascii="Arial" w:eastAsia="Arial" w:hAnsi="Arial" w:cs="Arial"/>
          <w:i/>
          <w:sz w:val="22"/>
          <w:szCs w:val="22"/>
        </w:rPr>
        <w:tab/>
      </w:r>
      <w:r>
        <w:rPr>
          <w:rFonts w:ascii="Arial" w:eastAsia="Arial" w:hAnsi="Arial" w:cs="Arial"/>
          <w:sz w:val="22"/>
          <w:szCs w:val="22"/>
        </w:rPr>
        <w:t xml:space="preserve">3.1.1.6 UID: user identifier </w:t>
      </w:r>
    </w:p>
    <w:p w14:paraId="2EBCE56F" w14:textId="77777777" w:rsidR="00C32719" w:rsidRDefault="006D6B99">
      <w:pPr>
        <w:keepNext/>
        <w:keepLines/>
        <w:pBdr>
          <w:top w:val="nil"/>
          <w:left w:val="nil"/>
          <w:bottom w:val="nil"/>
          <w:right w:val="nil"/>
          <w:between w:val="nil"/>
        </w:pBdr>
        <w:spacing w:before="120" w:after="240" w:line="240" w:lineRule="auto"/>
        <w:ind w:left="1" w:hanging="3"/>
        <w:rPr>
          <w:b/>
          <w:color w:val="000000"/>
          <w:sz w:val="34"/>
          <w:szCs w:val="34"/>
        </w:rPr>
      </w:pPr>
      <w:r>
        <w:rPr>
          <w:b/>
          <w:color w:val="000000"/>
          <w:sz w:val="34"/>
          <w:szCs w:val="34"/>
        </w:rPr>
        <w:t>Appendix B: Analysis Models</w:t>
      </w:r>
    </w:p>
    <w:p w14:paraId="1FBAA11A" w14:textId="77777777" w:rsidR="00C32719" w:rsidRDefault="006D6B99">
      <w:pPr>
        <w:pBdr>
          <w:top w:val="nil"/>
          <w:left w:val="nil"/>
          <w:bottom w:val="nil"/>
          <w:right w:val="nil"/>
          <w:between w:val="nil"/>
        </w:pBdr>
        <w:spacing w:line="240" w:lineRule="auto"/>
        <w:ind w:left="0" w:hanging="2"/>
        <w:rPr>
          <w:rFonts w:ascii="Arial" w:eastAsia="Arial" w:hAnsi="Arial" w:cs="Arial"/>
          <w:color w:val="000000"/>
          <w:sz w:val="22"/>
          <w:szCs w:val="22"/>
        </w:rPr>
      </w:pPr>
      <w:bookmarkStart w:id="71" w:name="_heading=h.qsh70q" w:colFirst="0" w:colLast="0"/>
      <w:bookmarkEnd w:id="71"/>
      <w:r>
        <w:rPr>
          <w:rFonts w:ascii="Arial" w:eastAsia="Arial" w:hAnsi="Arial" w:cs="Arial"/>
          <w:sz w:val="22"/>
          <w:szCs w:val="22"/>
        </w:rPr>
        <w:t>NA</w:t>
      </w:r>
    </w:p>
    <w:p w14:paraId="55C32AC0" w14:textId="77777777" w:rsidR="00C32719" w:rsidRDefault="006D6B99">
      <w:pPr>
        <w:keepNext/>
        <w:keepLines/>
        <w:pBdr>
          <w:top w:val="nil"/>
          <w:left w:val="nil"/>
          <w:bottom w:val="nil"/>
          <w:right w:val="nil"/>
          <w:between w:val="nil"/>
        </w:pBdr>
        <w:spacing w:before="120" w:after="240" w:line="240" w:lineRule="auto"/>
        <w:ind w:left="1" w:hanging="3"/>
        <w:rPr>
          <w:b/>
          <w:color w:val="000000"/>
          <w:sz w:val="34"/>
          <w:szCs w:val="34"/>
        </w:rPr>
      </w:pPr>
      <w:r>
        <w:rPr>
          <w:b/>
          <w:color w:val="000000"/>
          <w:sz w:val="34"/>
          <w:szCs w:val="34"/>
        </w:rPr>
        <w:lastRenderedPageBreak/>
        <w:t>Appendix C: Issues List</w:t>
      </w:r>
    </w:p>
    <w:p w14:paraId="3B4BEC74" w14:textId="77777777" w:rsidR="00C32719" w:rsidRDefault="006D6B99">
      <w:pPr>
        <w:pBdr>
          <w:top w:val="nil"/>
          <w:left w:val="nil"/>
          <w:bottom w:val="nil"/>
          <w:right w:val="nil"/>
          <w:between w:val="nil"/>
        </w:pBdr>
        <w:spacing w:line="240" w:lineRule="auto"/>
        <w:ind w:left="0" w:hanging="2"/>
        <w:rPr>
          <w:rFonts w:ascii="Arial" w:eastAsia="Arial" w:hAnsi="Arial" w:cs="Arial"/>
          <w:color w:val="000000"/>
          <w:sz w:val="22"/>
          <w:szCs w:val="22"/>
        </w:rPr>
      </w:pPr>
      <w:r>
        <w:rPr>
          <w:rFonts w:ascii="Arial" w:eastAsia="Arial" w:hAnsi="Arial" w:cs="Arial"/>
          <w:sz w:val="22"/>
          <w:szCs w:val="22"/>
        </w:rPr>
        <w:t>NA</w:t>
      </w:r>
    </w:p>
    <w:sectPr w:rsidR="00C32719" w:rsidSect="00246501">
      <w:headerReference w:type="default" r:id="rId23"/>
      <w:footerReference w:type="default" r:id="rId24"/>
      <w:pgSz w:w="12240" w:h="15840"/>
      <w:pgMar w:top="1440" w:right="1162" w:bottom="1440" w:left="1440" w:header="720" w:footer="720" w:gutter="0"/>
      <w:pgBorders w:offsetFrom="page">
        <w:top w:val="single" w:sz="8" w:space="24" w:color="auto"/>
        <w:left w:val="single" w:sz="8" w:space="24" w:color="auto"/>
        <w:bottom w:val="single" w:sz="8" w:space="24" w:color="auto"/>
        <w:right w:val="single" w:sz="8" w:space="24" w:color="auto"/>
      </w:pgBorders>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9" w:author="Muhammad Ashry" w:date="2022-04-25T14:51:00Z" w:initials="MA">
    <w:p w14:paraId="016217AD" w14:textId="41F1FE9C" w:rsidR="00691A9D" w:rsidRDefault="00691A9D">
      <w:pPr>
        <w:pStyle w:val="CommentText"/>
        <w:ind w:left="0" w:hanging="2"/>
      </w:pPr>
      <w:r>
        <w:rPr>
          <w:rStyle w:val="CommentReference"/>
        </w:rPr>
        <w:annotationRef/>
      </w:r>
      <w:r>
        <w:t>If the username and password are not found in database the message should be “Please create an account first and then login”</w:t>
      </w:r>
    </w:p>
  </w:comment>
  <w:comment w:id="40" w:author="Muhammad Ashry" w:date="2022-04-25T15:00:00Z" w:initials="MA">
    <w:p w14:paraId="6D26FB12" w14:textId="3EBDCA29" w:rsidR="00D83510" w:rsidRDefault="00D83510">
      <w:pPr>
        <w:pStyle w:val="CommentText"/>
        <w:ind w:left="0" w:hanging="2"/>
      </w:pPr>
      <w:r>
        <w:rPr>
          <w:rStyle w:val="CommentReference"/>
        </w:rPr>
        <w:annotationRef/>
      </w:r>
      <w:r>
        <w:t xml:space="preserve">We need to add if the user didn’t enter any required field an appropriate message should appear </w:t>
      </w:r>
    </w:p>
  </w:comment>
  <w:comment w:id="41" w:author="Muhammad Ashry" w:date="2022-04-25T15:02:00Z" w:initials="MA">
    <w:p w14:paraId="455046E0" w14:textId="77A97376" w:rsidR="00D57DCC" w:rsidRDefault="00D57DCC">
      <w:pPr>
        <w:pStyle w:val="CommentText"/>
        <w:ind w:left="0" w:hanging="2"/>
      </w:pPr>
      <w:r>
        <w:rPr>
          <w:rStyle w:val="CommentReference"/>
        </w:rPr>
        <w:annotationRef/>
      </w:r>
      <w:r>
        <w:t>Tours or different destinations should appear</w:t>
      </w:r>
    </w:p>
  </w:comment>
  <w:comment w:id="42" w:author="Muhammad Ashry" w:date="2022-04-25T15:11:00Z" w:initials="MA">
    <w:p w14:paraId="0BB4578A" w14:textId="2CDD79A6" w:rsidR="008513A3" w:rsidRDefault="008513A3">
      <w:pPr>
        <w:pStyle w:val="CommentText"/>
        <w:ind w:left="0" w:hanging="2"/>
      </w:pPr>
      <w:r>
        <w:rPr>
          <w:rStyle w:val="CommentReference"/>
        </w:rPr>
        <w:annotationRef/>
      </w:r>
      <w:r>
        <w:t xml:space="preserve">It contains video </w:t>
      </w:r>
      <w:r w:rsidR="004144E7">
        <w:t>and about us and contact us buttons</w:t>
      </w:r>
    </w:p>
  </w:comment>
  <w:comment w:id="43" w:author="Muhammad Ashry" w:date="2022-04-25T15:12:00Z" w:initials="MA">
    <w:p w14:paraId="3BBEA101" w14:textId="2256DA0E" w:rsidR="004144E7" w:rsidRDefault="004144E7">
      <w:pPr>
        <w:pStyle w:val="CommentText"/>
        <w:ind w:left="0" w:hanging="2"/>
      </w:pPr>
      <w:r>
        <w:rPr>
          <w:rStyle w:val="CommentReference"/>
        </w:rPr>
        <w:annotationRef/>
      </w:r>
      <w:r>
        <w:t>Then the user should be redirected to another page contains only test “thanks for reservation” then redirected to the homepage after 3 seconds</w:t>
      </w:r>
    </w:p>
    <w:p w14:paraId="4790AC85" w14:textId="1F6D3608" w:rsidR="004144E7" w:rsidRDefault="004144E7" w:rsidP="004144E7">
      <w:pPr>
        <w:pStyle w:val="CommentText"/>
        <w:ind w:leftChars="0" w:left="0" w:firstLineChars="0" w:firstLine="0"/>
      </w:pPr>
    </w:p>
  </w:comment>
  <w:comment w:id="44" w:author="Muhammad Ashry" w:date="2022-04-25T14:54:00Z" w:initials="MA">
    <w:p w14:paraId="530875A3" w14:textId="27F3CEFB" w:rsidR="00691A9D" w:rsidRDefault="00691A9D">
      <w:pPr>
        <w:pStyle w:val="CommentText"/>
        <w:ind w:left="0" w:hanging="2"/>
      </w:pPr>
      <w:r>
        <w:rPr>
          <w:rStyle w:val="CommentReference"/>
        </w:rPr>
        <w:annotationRef/>
      </w:r>
      <w:r>
        <w:t xml:space="preserve">It seems like we have 2 separated login pages. I recommend </w:t>
      </w:r>
      <w:r w:rsidR="004144E7">
        <w:t>making</w:t>
      </w:r>
      <w:r>
        <w:t xml:space="preserve"> the login module for the user and admin in section not to separate them</w:t>
      </w:r>
      <w:r w:rsidR="00126207">
        <w:t>. Or make another login  module in our wireframe for admin</w:t>
      </w:r>
    </w:p>
  </w:comment>
  <w:comment w:id="45" w:author="Muhammad Ashry" w:date="2022-04-25T15:30:00Z" w:initials="MA">
    <w:p w14:paraId="74C698A5" w14:textId="22C797B0" w:rsidR="00126207" w:rsidRDefault="00126207">
      <w:pPr>
        <w:pStyle w:val="CommentText"/>
        <w:ind w:left="0" w:hanging="2"/>
      </w:pPr>
      <w:r>
        <w:rPr>
          <w:rStyle w:val="CommentReference"/>
        </w:rPr>
        <w:annotationRef/>
      </w:r>
      <w:r>
        <w:t>Edited by ashry</w:t>
      </w:r>
    </w:p>
  </w:comment>
  <w:comment w:id="46" w:author="Muhammad Ashry" w:date="2022-04-25T15:32:00Z" w:initials="MA">
    <w:p w14:paraId="2C142F27" w14:textId="15D5EBA2" w:rsidR="00126207" w:rsidRDefault="00126207">
      <w:pPr>
        <w:pStyle w:val="CommentText"/>
        <w:ind w:left="0" w:hanging="2"/>
      </w:pPr>
      <w:r>
        <w:rPr>
          <w:rStyle w:val="CommentReference"/>
        </w:rPr>
        <w:annotationRef/>
      </w:r>
      <w:r>
        <w:t>We need to create this page in our wireframe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16217AD" w15:done="1"/>
  <w15:commentEx w15:paraId="6D26FB12" w15:done="1"/>
  <w15:commentEx w15:paraId="455046E0" w15:done="1"/>
  <w15:commentEx w15:paraId="0BB4578A" w15:done="1"/>
  <w15:commentEx w15:paraId="4790AC85" w15:done="1"/>
  <w15:commentEx w15:paraId="530875A3" w15:done="1"/>
  <w15:commentEx w15:paraId="74C698A5" w15:done="1"/>
  <w15:commentEx w15:paraId="2C142F27"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1133D8" w16cex:dateUtc="2022-04-25T12:51:00Z"/>
  <w16cex:commentExtensible w16cex:durableId="261135F2" w16cex:dateUtc="2022-04-25T13:00:00Z"/>
  <w16cex:commentExtensible w16cex:durableId="26113681" w16cex:dateUtc="2022-04-25T13:02:00Z"/>
  <w16cex:commentExtensible w16cex:durableId="26113897" w16cex:dateUtc="2022-04-25T13:11:00Z"/>
  <w16cex:commentExtensible w16cex:durableId="261138CF" w16cex:dateUtc="2022-04-25T13:12:00Z"/>
  <w16cex:commentExtensible w16cex:durableId="2611348B" w16cex:dateUtc="2022-04-25T12:54:00Z"/>
  <w16cex:commentExtensible w16cex:durableId="26113CF9" w16cex:dateUtc="2022-04-25T13:30:00Z"/>
  <w16cex:commentExtensible w16cex:durableId="26113D7C" w16cex:dateUtc="2022-04-25T13: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16217AD" w16cid:durableId="261133D8"/>
  <w16cid:commentId w16cid:paraId="6D26FB12" w16cid:durableId="261135F2"/>
  <w16cid:commentId w16cid:paraId="455046E0" w16cid:durableId="26113681"/>
  <w16cid:commentId w16cid:paraId="0BB4578A" w16cid:durableId="26113897"/>
  <w16cid:commentId w16cid:paraId="4790AC85" w16cid:durableId="261138CF"/>
  <w16cid:commentId w16cid:paraId="530875A3" w16cid:durableId="2611348B"/>
  <w16cid:commentId w16cid:paraId="74C698A5" w16cid:durableId="26113CF9"/>
  <w16cid:commentId w16cid:paraId="2C142F27" w16cid:durableId="26113D7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D7C67E" w14:textId="77777777" w:rsidR="00FA61E1" w:rsidRDefault="00FA61E1">
      <w:pPr>
        <w:spacing w:line="240" w:lineRule="auto"/>
        <w:ind w:left="0" w:hanging="2"/>
      </w:pPr>
      <w:r>
        <w:separator/>
      </w:r>
    </w:p>
  </w:endnote>
  <w:endnote w:type="continuationSeparator" w:id="0">
    <w:p w14:paraId="64993C29" w14:textId="77777777" w:rsidR="00FA61E1" w:rsidRDefault="00FA61E1">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iro">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BCF533" w14:textId="77777777" w:rsidR="007C47F5" w:rsidRDefault="007C47F5">
    <w:pPr>
      <w:pStyle w:val="Footer"/>
      <w:ind w:left="0" w:hanging="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50384" w14:textId="77777777" w:rsidR="007C47F5" w:rsidRDefault="007C47F5">
    <w:pPr>
      <w:pBdr>
        <w:top w:val="nil"/>
        <w:left w:val="nil"/>
        <w:bottom w:val="nil"/>
        <w:right w:val="nil"/>
        <w:between w:val="nil"/>
      </w:pBdr>
      <w:tabs>
        <w:tab w:val="center" w:pos="4680"/>
        <w:tab w:val="right" w:pos="9360"/>
      </w:tabs>
      <w:spacing w:line="240" w:lineRule="auto"/>
      <w:ind w:left="0" w:hanging="2"/>
      <w:jc w:val="center"/>
      <w:rPr>
        <w:b/>
        <w:i/>
        <w:color w:val="000000"/>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CDD9E4" w14:textId="77777777" w:rsidR="007C47F5" w:rsidRDefault="007C47F5">
    <w:pPr>
      <w:pStyle w:val="Footer"/>
      <w:ind w:left="0" w:hanging="2"/>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DB1CCD" w14:textId="77777777" w:rsidR="007C47F5" w:rsidRDefault="007C47F5">
    <w:pPr>
      <w:pBdr>
        <w:top w:val="nil"/>
        <w:left w:val="nil"/>
        <w:bottom w:val="nil"/>
        <w:right w:val="nil"/>
        <w:between w:val="nil"/>
      </w:pBdr>
      <w:tabs>
        <w:tab w:val="center" w:pos="4680"/>
        <w:tab w:val="right" w:pos="9360"/>
      </w:tabs>
      <w:spacing w:line="240" w:lineRule="auto"/>
      <w:ind w:left="0" w:hanging="2"/>
      <w:rPr>
        <w:b/>
        <w:i/>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884E36" w14:textId="77777777" w:rsidR="00FA61E1" w:rsidRDefault="00FA61E1">
      <w:pPr>
        <w:spacing w:line="240" w:lineRule="auto"/>
        <w:ind w:left="0" w:hanging="2"/>
      </w:pPr>
      <w:r>
        <w:separator/>
      </w:r>
    </w:p>
  </w:footnote>
  <w:footnote w:type="continuationSeparator" w:id="0">
    <w:p w14:paraId="31BED24C" w14:textId="77777777" w:rsidR="00FA61E1" w:rsidRDefault="00FA61E1">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E7A301" w14:textId="77777777" w:rsidR="007C47F5" w:rsidRDefault="007C47F5">
    <w:pPr>
      <w:pStyle w:val="Header"/>
      <w:ind w:left="0"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E4A707" w14:textId="77777777" w:rsidR="007C47F5" w:rsidRDefault="007C47F5">
    <w:pPr>
      <w:pStyle w:val="Header"/>
      <w:ind w:left="0" w:hanging="2"/>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58557C" w14:textId="77777777" w:rsidR="007C47F5" w:rsidRDefault="007C47F5">
    <w:pPr>
      <w:pStyle w:val="Header"/>
      <w:ind w:left="0" w:hanging="2"/>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771E9E" w14:textId="77777777" w:rsidR="007C47F5" w:rsidRDefault="007C47F5">
    <w:pPr>
      <w:pBdr>
        <w:top w:val="nil"/>
        <w:left w:val="nil"/>
        <w:bottom w:val="nil"/>
        <w:right w:val="nil"/>
        <w:between w:val="nil"/>
      </w:pBdr>
      <w:tabs>
        <w:tab w:val="center" w:pos="4680"/>
        <w:tab w:val="right" w:pos="9360"/>
      </w:tabs>
      <w:spacing w:line="240" w:lineRule="auto"/>
      <w:ind w:left="0" w:hanging="2"/>
      <w:rPr>
        <w:b/>
        <w:i/>
        <w:color w:val="000000"/>
        <w:sz w:val="20"/>
        <w:szCs w:val="20"/>
      </w:rPr>
    </w:pPr>
    <w:r>
      <w:rPr>
        <w:b/>
        <w:i/>
        <w:color w:val="000000"/>
        <w:sz w:val="20"/>
        <w:szCs w:val="20"/>
      </w:rPr>
      <w:t>Software</w:t>
    </w:r>
    <w:r>
      <w:rPr>
        <w:b/>
        <w:i/>
        <w:color w:val="000000"/>
      </w:rPr>
      <w:t xml:space="preserve"> </w:t>
    </w:r>
    <w:r>
      <w:rPr>
        <w:b/>
        <w:i/>
        <w:color w:val="000000"/>
        <w:sz w:val="20"/>
        <w:szCs w:val="20"/>
      </w:rPr>
      <w:t>Requirements Specification</w:t>
    </w:r>
    <w:r>
      <w:rPr>
        <w:b/>
        <w:i/>
        <w:sz w:val="20"/>
        <w:szCs w:val="20"/>
      </w:rPr>
      <w:t xml:space="preserve"> Travel Advisor Platform</w:t>
    </w:r>
    <w:r>
      <w:rPr>
        <w:b/>
        <w:i/>
        <w:color w:val="000000"/>
        <w:sz w:val="20"/>
        <w:szCs w:val="20"/>
      </w:rPr>
      <w:tab/>
      <w:t xml:space="preserve">Page </w:t>
    </w:r>
    <w:r>
      <w:rPr>
        <w:b/>
        <w:i/>
        <w:color w:val="000000"/>
        <w:sz w:val="20"/>
        <w:szCs w:val="20"/>
      </w:rPr>
      <w:fldChar w:fldCharType="begin"/>
    </w:r>
    <w:r>
      <w:rPr>
        <w:b/>
        <w:i/>
        <w:color w:val="000000"/>
        <w:sz w:val="20"/>
        <w:szCs w:val="20"/>
      </w:rPr>
      <w:instrText>PAGE</w:instrText>
    </w:r>
    <w:r>
      <w:rPr>
        <w:b/>
        <w:i/>
        <w:color w:val="000000"/>
        <w:sz w:val="20"/>
        <w:szCs w:val="20"/>
      </w:rPr>
      <w:fldChar w:fldCharType="separate"/>
    </w:r>
    <w:r w:rsidR="00FA565A">
      <w:rPr>
        <w:b/>
        <w:i/>
        <w:noProof/>
        <w:color w:val="000000"/>
        <w:sz w:val="20"/>
        <w:szCs w:val="20"/>
      </w:rPr>
      <w:t>7</w:t>
    </w:r>
    <w:r>
      <w:rPr>
        <w:b/>
        <w:i/>
        <w:color w:val="000000"/>
        <w:sz w:val="20"/>
        <w:szCs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B3E2B"/>
    <w:multiLevelType w:val="multilevel"/>
    <w:tmpl w:val="6CD6B9BA"/>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1" w15:restartNumberingAfterBreak="0">
    <w:nsid w:val="16E5798D"/>
    <w:multiLevelType w:val="hybridMultilevel"/>
    <w:tmpl w:val="92647002"/>
    <w:lvl w:ilvl="0" w:tplc="7A2A1406">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1A557642"/>
    <w:multiLevelType w:val="multilevel"/>
    <w:tmpl w:val="08447F6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15:restartNumberingAfterBreak="0">
    <w:nsid w:val="39F34F1D"/>
    <w:multiLevelType w:val="multilevel"/>
    <w:tmpl w:val="C05AB5F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4" w15:restartNumberingAfterBreak="0">
    <w:nsid w:val="3BD64DB3"/>
    <w:multiLevelType w:val="hybridMultilevel"/>
    <w:tmpl w:val="A72EFFBE"/>
    <w:lvl w:ilvl="0" w:tplc="3522DE6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E5F0AB1"/>
    <w:multiLevelType w:val="multilevel"/>
    <w:tmpl w:val="98AED0AC"/>
    <w:lvl w:ilvl="0">
      <w:start w:val="1"/>
      <w:numFmt w:val="bullet"/>
      <w:pStyle w:val="Heading1"/>
      <w:lvlText w:val="●"/>
      <w:lvlJc w:val="left"/>
      <w:pPr>
        <w:ind w:left="720" w:hanging="360"/>
      </w:pPr>
      <w:rPr>
        <w:rFonts w:ascii="Noto Sans Symbols" w:eastAsia="Noto Sans Symbols" w:hAnsi="Noto Sans Symbols" w:cs="Noto Sans Symbols"/>
        <w:vertAlign w:val="baseline"/>
      </w:rPr>
    </w:lvl>
    <w:lvl w:ilvl="1">
      <w:start w:val="1"/>
      <w:numFmt w:val="bullet"/>
      <w:pStyle w:val="Heading2"/>
      <w:lvlText w:val="o"/>
      <w:lvlJc w:val="left"/>
      <w:pPr>
        <w:ind w:left="1440" w:hanging="360"/>
      </w:pPr>
      <w:rPr>
        <w:rFonts w:ascii="Courier New" w:eastAsia="Courier New" w:hAnsi="Courier New" w:cs="Courier New"/>
        <w:vertAlign w:val="baseline"/>
      </w:rPr>
    </w:lvl>
    <w:lvl w:ilvl="2">
      <w:start w:val="1"/>
      <w:numFmt w:val="bullet"/>
      <w:pStyle w:val="Heading3"/>
      <w:lvlText w:val="▪"/>
      <w:lvlJc w:val="left"/>
      <w:pPr>
        <w:ind w:left="2160" w:hanging="360"/>
      </w:pPr>
      <w:rPr>
        <w:rFonts w:ascii="Noto Sans Symbols" w:eastAsia="Noto Sans Symbols" w:hAnsi="Noto Sans Symbols" w:cs="Noto Sans Symbols"/>
        <w:vertAlign w:val="baseline"/>
      </w:rPr>
    </w:lvl>
    <w:lvl w:ilvl="3">
      <w:start w:val="1"/>
      <w:numFmt w:val="bullet"/>
      <w:pStyle w:val="Heading4"/>
      <w:lvlText w:val="●"/>
      <w:lvlJc w:val="left"/>
      <w:pPr>
        <w:ind w:left="2880" w:hanging="360"/>
      </w:pPr>
      <w:rPr>
        <w:rFonts w:ascii="Noto Sans Symbols" w:eastAsia="Noto Sans Symbols" w:hAnsi="Noto Sans Symbols" w:cs="Noto Sans Symbols"/>
        <w:vertAlign w:val="baseline"/>
      </w:rPr>
    </w:lvl>
    <w:lvl w:ilvl="4">
      <w:start w:val="1"/>
      <w:numFmt w:val="bullet"/>
      <w:pStyle w:val="Heading5"/>
      <w:lvlText w:val="o"/>
      <w:lvlJc w:val="left"/>
      <w:pPr>
        <w:ind w:left="3600" w:hanging="360"/>
      </w:pPr>
      <w:rPr>
        <w:rFonts w:ascii="Courier New" w:eastAsia="Courier New" w:hAnsi="Courier New" w:cs="Courier New"/>
        <w:vertAlign w:val="baseline"/>
      </w:rPr>
    </w:lvl>
    <w:lvl w:ilvl="5">
      <w:start w:val="1"/>
      <w:numFmt w:val="bullet"/>
      <w:pStyle w:val="Heading6"/>
      <w:lvlText w:val="▪"/>
      <w:lvlJc w:val="left"/>
      <w:pPr>
        <w:ind w:left="4320" w:hanging="360"/>
      </w:pPr>
      <w:rPr>
        <w:rFonts w:ascii="Noto Sans Symbols" w:eastAsia="Noto Sans Symbols" w:hAnsi="Noto Sans Symbols" w:cs="Noto Sans Symbols"/>
        <w:vertAlign w:val="baseline"/>
      </w:rPr>
    </w:lvl>
    <w:lvl w:ilvl="6">
      <w:start w:val="1"/>
      <w:numFmt w:val="bullet"/>
      <w:pStyle w:val="Heading7"/>
      <w:lvlText w:val="●"/>
      <w:lvlJc w:val="left"/>
      <w:pPr>
        <w:ind w:left="5040" w:hanging="360"/>
      </w:pPr>
      <w:rPr>
        <w:rFonts w:ascii="Noto Sans Symbols" w:eastAsia="Noto Sans Symbols" w:hAnsi="Noto Sans Symbols" w:cs="Noto Sans Symbols"/>
        <w:vertAlign w:val="baseline"/>
      </w:rPr>
    </w:lvl>
    <w:lvl w:ilvl="7">
      <w:start w:val="1"/>
      <w:numFmt w:val="bullet"/>
      <w:pStyle w:val="Heading8"/>
      <w:lvlText w:val="o"/>
      <w:lvlJc w:val="left"/>
      <w:pPr>
        <w:ind w:left="5760" w:hanging="360"/>
      </w:pPr>
      <w:rPr>
        <w:rFonts w:ascii="Courier New" w:eastAsia="Courier New" w:hAnsi="Courier New" w:cs="Courier New"/>
        <w:vertAlign w:val="baseline"/>
      </w:rPr>
    </w:lvl>
    <w:lvl w:ilvl="8">
      <w:start w:val="1"/>
      <w:numFmt w:val="bullet"/>
      <w:pStyle w:val="Heading9"/>
      <w:lvlText w:val="▪"/>
      <w:lvlJc w:val="left"/>
      <w:pPr>
        <w:ind w:left="6480" w:hanging="360"/>
      </w:pPr>
      <w:rPr>
        <w:rFonts w:ascii="Noto Sans Symbols" w:eastAsia="Noto Sans Symbols" w:hAnsi="Noto Sans Symbols" w:cs="Noto Sans Symbols"/>
        <w:vertAlign w:val="baseline"/>
      </w:rPr>
    </w:lvl>
  </w:abstractNum>
  <w:abstractNum w:abstractNumId="6" w15:restartNumberingAfterBreak="0">
    <w:nsid w:val="4AB306F7"/>
    <w:multiLevelType w:val="multilevel"/>
    <w:tmpl w:val="DABAAC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EA84975"/>
    <w:multiLevelType w:val="multilevel"/>
    <w:tmpl w:val="81CCF6F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pStyle w:val="level3text"/>
      <w:lvlText w:val="%9."/>
      <w:lvlJc w:val="left"/>
      <w:pPr>
        <w:tabs>
          <w:tab w:val="num" w:pos="6480"/>
        </w:tabs>
        <w:ind w:left="6480" w:hanging="720"/>
      </w:pPr>
    </w:lvl>
  </w:abstractNum>
  <w:abstractNum w:abstractNumId="8" w15:restartNumberingAfterBreak="0">
    <w:nsid w:val="56815D62"/>
    <w:multiLevelType w:val="multilevel"/>
    <w:tmpl w:val="97566B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72E59F7"/>
    <w:multiLevelType w:val="hybridMultilevel"/>
    <w:tmpl w:val="BE460EDA"/>
    <w:lvl w:ilvl="0" w:tplc="795C5F2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9BF3CB6"/>
    <w:multiLevelType w:val="multilevel"/>
    <w:tmpl w:val="93D4D7C6"/>
    <w:lvl w:ilvl="0">
      <w:start w:val="1"/>
      <w:numFmt w:val="bullet"/>
      <w:lvlText w:val="●"/>
      <w:lvlJc w:val="left"/>
      <w:pPr>
        <w:ind w:left="720" w:hanging="360"/>
      </w:pPr>
      <w:rPr>
        <w:rFonts w:ascii="Noto Sans Symbols" w:eastAsia="Noto Sans Symbols" w:hAnsi="Noto Sans Symbols" w:cs="Noto Sans Symbols"/>
        <w:color w:val="000000"/>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1" w15:restartNumberingAfterBreak="0">
    <w:nsid w:val="66535427"/>
    <w:multiLevelType w:val="multilevel"/>
    <w:tmpl w:val="458A27B8"/>
    <w:lvl w:ilvl="0">
      <w:start w:val="3"/>
      <w:numFmt w:val="decimal"/>
      <w:lvlText w:val="%1"/>
      <w:lvlJc w:val="left"/>
      <w:pPr>
        <w:ind w:left="768" w:hanging="768"/>
      </w:pPr>
      <w:rPr>
        <w:rFonts w:hint="default"/>
      </w:rPr>
    </w:lvl>
    <w:lvl w:ilvl="1">
      <w:start w:val="1"/>
      <w:numFmt w:val="decimal"/>
      <w:lvlText w:val="%1.%2"/>
      <w:lvlJc w:val="left"/>
      <w:pPr>
        <w:ind w:left="1128" w:hanging="768"/>
      </w:pPr>
      <w:rPr>
        <w:rFonts w:hint="default"/>
      </w:rPr>
    </w:lvl>
    <w:lvl w:ilvl="2">
      <w:start w:val="2"/>
      <w:numFmt w:val="decimal"/>
      <w:lvlText w:val="%1.%2.%3"/>
      <w:lvlJc w:val="left"/>
      <w:pPr>
        <w:ind w:left="1488" w:hanging="768"/>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num w:numId="1" w16cid:durableId="447629992">
    <w:abstractNumId w:val="5"/>
  </w:num>
  <w:num w:numId="2" w16cid:durableId="889221089">
    <w:abstractNumId w:val="3"/>
  </w:num>
  <w:num w:numId="3" w16cid:durableId="1861386027">
    <w:abstractNumId w:val="6"/>
  </w:num>
  <w:num w:numId="4" w16cid:durableId="1645620239">
    <w:abstractNumId w:val="2"/>
  </w:num>
  <w:num w:numId="5" w16cid:durableId="1159660777">
    <w:abstractNumId w:val="10"/>
  </w:num>
  <w:num w:numId="6" w16cid:durableId="1542087119">
    <w:abstractNumId w:val="8"/>
  </w:num>
  <w:num w:numId="7" w16cid:durableId="1421029790">
    <w:abstractNumId w:val="0"/>
  </w:num>
  <w:num w:numId="8" w16cid:durableId="1618366981">
    <w:abstractNumId w:val="7"/>
  </w:num>
  <w:num w:numId="9" w16cid:durableId="332803515">
    <w:abstractNumId w:val="4"/>
  </w:num>
  <w:num w:numId="10" w16cid:durableId="2009017294">
    <w:abstractNumId w:val="9"/>
  </w:num>
  <w:num w:numId="11" w16cid:durableId="881750994">
    <w:abstractNumId w:val="11"/>
  </w:num>
  <w:num w:numId="12" w16cid:durableId="73126756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uhammad Ashry">
    <w15:presenceInfo w15:providerId="Windows Live" w15:userId="38ff25b16fb62b3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2719"/>
    <w:rsid w:val="0005043B"/>
    <w:rsid w:val="0005559D"/>
    <w:rsid w:val="00057258"/>
    <w:rsid w:val="00064417"/>
    <w:rsid w:val="000B05FD"/>
    <w:rsid w:val="00112D28"/>
    <w:rsid w:val="001203A7"/>
    <w:rsid w:val="00126207"/>
    <w:rsid w:val="00156128"/>
    <w:rsid w:val="0015629A"/>
    <w:rsid w:val="00160CEF"/>
    <w:rsid w:val="00160E51"/>
    <w:rsid w:val="001931CA"/>
    <w:rsid w:val="001D30E3"/>
    <w:rsid w:val="001D34B9"/>
    <w:rsid w:val="001E70FD"/>
    <w:rsid w:val="001F0871"/>
    <w:rsid w:val="00210065"/>
    <w:rsid w:val="00246501"/>
    <w:rsid w:val="0028486C"/>
    <w:rsid w:val="002B4229"/>
    <w:rsid w:val="002E67CB"/>
    <w:rsid w:val="002F575F"/>
    <w:rsid w:val="00323542"/>
    <w:rsid w:val="00327D32"/>
    <w:rsid w:val="00331674"/>
    <w:rsid w:val="003A18B0"/>
    <w:rsid w:val="003A3A87"/>
    <w:rsid w:val="003E02C3"/>
    <w:rsid w:val="0040452A"/>
    <w:rsid w:val="004144E7"/>
    <w:rsid w:val="00450922"/>
    <w:rsid w:val="004652C2"/>
    <w:rsid w:val="00474929"/>
    <w:rsid w:val="004A0A92"/>
    <w:rsid w:val="004C18AE"/>
    <w:rsid w:val="004E21D1"/>
    <w:rsid w:val="00506830"/>
    <w:rsid w:val="00534896"/>
    <w:rsid w:val="00546397"/>
    <w:rsid w:val="005A65B1"/>
    <w:rsid w:val="00610F96"/>
    <w:rsid w:val="006253EC"/>
    <w:rsid w:val="00647FCE"/>
    <w:rsid w:val="00691A9D"/>
    <w:rsid w:val="00696134"/>
    <w:rsid w:val="006A3F19"/>
    <w:rsid w:val="006C243D"/>
    <w:rsid w:val="006D6300"/>
    <w:rsid w:val="006D6B99"/>
    <w:rsid w:val="00704278"/>
    <w:rsid w:val="00712D5F"/>
    <w:rsid w:val="007222CA"/>
    <w:rsid w:val="00727AAB"/>
    <w:rsid w:val="007A559C"/>
    <w:rsid w:val="007C14AD"/>
    <w:rsid w:val="007C47F5"/>
    <w:rsid w:val="007D31CD"/>
    <w:rsid w:val="008207A5"/>
    <w:rsid w:val="00837007"/>
    <w:rsid w:val="008432A4"/>
    <w:rsid w:val="008513A3"/>
    <w:rsid w:val="00852BAF"/>
    <w:rsid w:val="0089652B"/>
    <w:rsid w:val="008D15C1"/>
    <w:rsid w:val="008E4707"/>
    <w:rsid w:val="008E52F0"/>
    <w:rsid w:val="00901D1D"/>
    <w:rsid w:val="00915669"/>
    <w:rsid w:val="0092170C"/>
    <w:rsid w:val="00941E2B"/>
    <w:rsid w:val="00943A2E"/>
    <w:rsid w:val="009474C8"/>
    <w:rsid w:val="00950893"/>
    <w:rsid w:val="00967E0F"/>
    <w:rsid w:val="0098241C"/>
    <w:rsid w:val="009B0748"/>
    <w:rsid w:val="00A24C4A"/>
    <w:rsid w:val="00A32C8A"/>
    <w:rsid w:val="00A5252F"/>
    <w:rsid w:val="00A565E0"/>
    <w:rsid w:val="00A9484B"/>
    <w:rsid w:val="00AA67F4"/>
    <w:rsid w:val="00AD304A"/>
    <w:rsid w:val="00AE37DB"/>
    <w:rsid w:val="00AF6EB8"/>
    <w:rsid w:val="00B1538A"/>
    <w:rsid w:val="00B42A61"/>
    <w:rsid w:val="00B43544"/>
    <w:rsid w:val="00B9599A"/>
    <w:rsid w:val="00B97C9D"/>
    <w:rsid w:val="00BE3325"/>
    <w:rsid w:val="00BE5668"/>
    <w:rsid w:val="00BE78B2"/>
    <w:rsid w:val="00BF164F"/>
    <w:rsid w:val="00BF1723"/>
    <w:rsid w:val="00C21A82"/>
    <w:rsid w:val="00C32719"/>
    <w:rsid w:val="00C577CE"/>
    <w:rsid w:val="00C74C05"/>
    <w:rsid w:val="00C82631"/>
    <w:rsid w:val="00C83215"/>
    <w:rsid w:val="00CA4518"/>
    <w:rsid w:val="00CD40A2"/>
    <w:rsid w:val="00CD5A8B"/>
    <w:rsid w:val="00CE21FB"/>
    <w:rsid w:val="00CF42F5"/>
    <w:rsid w:val="00D22423"/>
    <w:rsid w:val="00D274B6"/>
    <w:rsid w:val="00D30504"/>
    <w:rsid w:val="00D57DCC"/>
    <w:rsid w:val="00D66E32"/>
    <w:rsid w:val="00D83510"/>
    <w:rsid w:val="00DD49A7"/>
    <w:rsid w:val="00E1507A"/>
    <w:rsid w:val="00E26F68"/>
    <w:rsid w:val="00E7232B"/>
    <w:rsid w:val="00E857CD"/>
    <w:rsid w:val="00E86D5F"/>
    <w:rsid w:val="00EE3A4F"/>
    <w:rsid w:val="00EF691D"/>
    <w:rsid w:val="00F30C9D"/>
    <w:rsid w:val="00F42E04"/>
    <w:rsid w:val="00FA565A"/>
    <w:rsid w:val="00FA61E1"/>
    <w:rsid w:val="00FD7306"/>
    <w:rsid w:val="00FE099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008BB"/>
  <w15:docId w15:val="{0D14238E-5CEE-43D0-8199-6A5A3CCB5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w:hAnsi="Times" w:cs="Time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240" w:lineRule="atLeast"/>
      <w:ind w:leftChars="-1" w:left="-1" w:hangingChars="1" w:hanging="1"/>
      <w:textDirection w:val="btLr"/>
      <w:textAlignment w:val="top"/>
      <w:outlineLvl w:val="0"/>
    </w:pPr>
    <w:rPr>
      <w:position w:val="-1"/>
    </w:rPr>
  </w:style>
  <w:style w:type="paragraph" w:styleId="Heading1">
    <w:name w:val="heading 1"/>
    <w:basedOn w:val="Normal"/>
    <w:next w:val="Normal"/>
    <w:uiPriority w:val="9"/>
    <w:qFormat/>
    <w:pPr>
      <w:keepNext/>
      <w:keepLines/>
      <w:numPr>
        <w:numId w:val="1"/>
      </w:numPr>
      <w:spacing w:before="480" w:after="240"/>
      <w:ind w:left="-1" w:hanging="1"/>
    </w:pPr>
    <w:rPr>
      <w:b/>
      <w:kern w:val="28"/>
      <w:sz w:val="36"/>
    </w:rPr>
  </w:style>
  <w:style w:type="paragraph" w:styleId="Heading2">
    <w:name w:val="heading 2"/>
    <w:basedOn w:val="Normal"/>
    <w:next w:val="Normal"/>
    <w:uiPriority w:val="9"/>
    <w:unhideWhenUsed/>
    <w:qFormat/>
    <w:pPr>
      <w:keepNext/>
      <w:keepLines/>
      <w:numPr>
        <w:ilvl w:val="1"/>
        <w:numId w:val="1"/>
      </w:numPr>
      <w:spacing w:before="280" w:after="280"/>
      <w:ind w:left="-1" w:hanging="1"/>
      <w:outlineLvl w:val="1"/>
    </w:pPr>
    <w:rPr>
      <w:b/>
      <w:sz w:val="28"/>
    </w:rPr>
  </w:style>
  <w:style w:type="paragraph" w:styleId="Heading3">
    <w:name w:val="heading 3"/>
    <w:basedOn w:val="Normal"/>
    <w:next w:val="Normal"/>
    <w:uiPriority w:val="9"/>
    <w:semiHidden/>
    <w:unhideWhenUsed/>
    <w:qFormat/>
    <w:pPr>
      <w:numPr>
        <w:ilvl w:val="2"/>
        <w:numId w:val="1"/>
      </w:numPr>
      <w:spacing w:before="240" w:after="240"/>
      <w:ind w:left="-1" w:hanging="1"/>
      <w:outlineLvl w:val="2"/>
    </w:pPr>
    <w:rPr>
      <w:b/>
    </w:rPr>
  </w:style>
  <w:style w:type="paragraph" w:styleId="Heading4">
    <w:name w:val="heading 4"/>
    <w:basedOn w:val="Normal"/>
    <w:next w:val="Normal"/>
    <w:uiPriority w:val="9"/>
    <w:semiHidden/>
    <w:unhideWhenUsed/>
    <w:qFormat/>
    <w:pPr>
      <w:keepNext/>
      <w:numPr>
        <w:ilvl w:val="3"/>
        <w:numId w:val="1"/>
      </w:numPr>
      <w:spacing w:before="240" w:after="60" w:line="220" w:lineRule="atLeast"/>
      <w:ind w:left="-1" w:hanging="1"/>
      <w:jc w:val="both"/>
      <w:outlineLvl w:val="3"/>
    </w:pPr>
    <w:rPr>
      <w:rFonts w:ascii="Times New Roman" w:hAnsi="Times New Roman"/>
      <w:b/>
      <w:i/>
      <w:sz w:val="22"/>
    </w:rPr>
  </w:style>
  <w:style w:type="paragraph" w:styleId="Heading5">
    <w:name w:val="heading 5"/>
    <w:basedOn w:val="Normal"/>
    <w:next w:val="Normal"/>
    <w:uiPriority w:val="9"/>
    <w:semiHidden/>
    <w:unhideWhenUsed/>
    <w:qFormat/>
    <w:pPr>
      <w:numPr>
        <w:ilvl w:val="4"/>
        <w:numId w:val="1"/>
      </w:numPr>
      <w:spacing w:before="240" w:after="60" w:line="220" w:lineRule="atLeast"/>
      <w:ind w:left="-1" w:hanging="1"/>
      <w:jc w:val="both"/>
      <w:outlineLvl w:val="4"/>
    </w:pPr>
    <w:rPr>
      <w:rFonts w:ascii="Arial" w:hAnsi="Arial"/>
      <w:sz w:val="22"/>
    </w:rPr>
  </w:style>
  <w:style w:type="paragraph" w:styleId="Heading6">
    <w:name w:val="heading 6"/>
    <w:basedOn w:val="Normal"/>
    <w:next w:val="Normal"/>
    <w:uiPriority w:val="9"/>
    <w:semiHidden/>
    <w:unhideWhenUsed/>
    <w:qFormat/>
    <w:pPr>
      <w:numPr>
        <w:ilvl w:val="5"/>
        <w:numId w:val="1"/>
      </w:numPr>
      <w:spacing w:before="240" w:after="60" w:line="220" w:lineRule="atLeast"/>
      <w:ind w:left="-1" w:hanging="1"/>
      <w:jc w:val="both"/>
      <w:outlineLvl w:val="5"/>
    </w:pPr>
    <w:rPr>
      <w:rFonts w:ascii="Arial" w:hAnsi="Arial"/>
      <w:i/>
      <w:sz w:val="22"/>
    </w:rPr>
  </w:style>
  <w:style w:type="paragraph" w:styleId="Heading7">
    <w:name w:val="heading 7"/>
    <w:basedOn w:val="Normal"/>
    <w:next w:val="Normal"/>
    <w:pPr>
      <w:numPr>
        <w:ilvl w:val="6"/>
        <w:numId w:val="1"/>
      </w:numPr>
      <w:spacing w:before="240" w:after="60" w:line="220" w:lineRule="atLeast"/>
      <w:ind w:left="-1" w:hanging="1"/>
      <w:jc w:val="both"/>
      <w:outlineLvl w:val="6"/>
    </w:pPr>
    <w:rPr>
      <w:rFonts w:ascii="Arial" w:hAnsi="Arial"/>
      <w:sz w:val="20"/>
    </w:rPr>
  </w:style>
  <w:style w:type="paragraph" w:styleId="Heading8">
    <w:name w:val="heading 8"/>
    <w:basedOn w:val="Normal"/>
    <w:next w:val="Normal"/>
    <w:pPr>
      <w:numPr>
        <w:ilvl w:val="7"/>
        <w:numId w:val="1"/>
      </w:numPr>
      <w:spacing w:before="240" w:after="60" w:line="220" w:lineRule="atLeast"/>
      <w:ind w:left="-1" w:hanging="1"/>
      <w:jc w:val="both"/>
      <w:outlineLvl w:val="7"/>
    </w:pPr>
    <w:rPr>
      <w:rFonts w:ascii="Arial" w:hAnsi="Arial"/>
      <w:i/>
      <w:sz w:val="20"/>
    </w:rPr>
  </w:style>
  <w:style w:type="paragraph" w:styleId="Heading9">
    <w:name w:val="heading 9"/>
    <w:basedOn w:val="Normal"/>
    <w:next w:val="Normal"/>
    <w:pPr>
      <w:numPr>
        <w:ilvl w:val="8"/>
        <w:numId w:val="1"/>
      </w:numPr>
      <w:spacing w:before="240" w:after="60" w:line="220" w:lineRule="atLeast"/>
      <w:ind w:left="-1" w:hanging="1"/>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spacing w:before="240" w:after="720" w:line="240" w:lineRule="auto"/>
      <w:jc w:val="right"/>
    </w:pPr>
    <w:rPr>
      <w:rFonts w:ascii="Arial" w:hAnsi="Arial"/>
      <w:b/>
      <w:kern w:val="28"/>
      <w:sz w:val="64"/>
    </w:rPr>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atLeast"/>
      <w:ind w:left="360" w:hanging="360"/>
      <w:jc w:val="both"/>
    </w:pPr>
    <w:rPr>
      <w:b/>
      <w:noProof/>
    </w:rPr>
  </w:style>
  <w:style w:type="paragraph" w:styleId="TOC2">
    <w:name w:val="toc 2"/>
    <w:basedOn w:val="Normal"/>
    <w:next w:val="Normal"/>
    <w:uiPriority w:val="39"/>
    <w:pPr>
      <w:tabs>
        <w:tab w:val="right" w:leader="dot" w:pos="9360"/>
      </w:tabs>
      <w:spacing w:line="220" w:lineRule="atLeas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customStyle="1" w:styleId="TOCEntry">
    <w:name w:val="TOCEntry"/>
    <w:basedOn w:val="Normal"/>
    <w:pPr>
      <w:keepNext/>
      <w:keepLines/>
      <w:spacing w:before="120" w:after="240"/>
    </w:pPr>
    <w:rPr>
      <w:b/>
      <w:sz w:val="36"/>
    </w:rPr>
  </w:style>
  <w:style w:type="paragraph" w:styleId="TOC3">
    <w:name w:val="toc 3"/>
    <w:basedOn w:val="Normal"/>
    <w:next w:val="Normal"/>
    <w:uiPriority w:val="39"/>
    <w:pPr>
      <w:tabs>
        <w:tab w:val="left" w:pos="1200"/>
        <w:tab w:val="right" w:leader="dot" w:pos="9360"/>
      </w:tabs>
      <w:ind w:left="480"/>
    </w:pPr>
    <w:rPr>
      <w:noProof/>
      <w:sz w:val="22"/>
    </w:rPr>
  </w:style>
  <w:style w:type="paragraph" w:styleId="TOC4">
    <w:name w:val="toc 4"/>
    <w:basedOn w:val="Normal"/>
    <w:next w:val="Normal"/>
    <w:uiPriority w:val="39"/>
    <w:pPr>
      <w:tabs>
        <w:tab w:val="right" w:leader="dot" w:pos="9360"/>
      </w:tabs>
      <w:ind w:left="720"/>
    </w:pPr>
  </w:style>
  <w:style w:type="paragraph" w:styleId="TOC5">
    <w:name w:val="toc 5"/>
    <w:basedOn w:val="Normal"/>
    <w:next w:val="Normal"/>
    <w:uiPriority w:val="39"/>
    <w:pPr>
      <w:tabs>
        <w:tab w:val="right" w:leader="dot" w:pos="9360"/>
      </w:tabs>
      <w:ind w:left="960"/>
    </w:pPr>
  </w:style>
  <w:style w:type="paragraph" w:styleId="TOC6">
    <w:name w:val="toc 6"/>
    <w:basedOn w:val="Normal"/>
    <w:next w:val="Normal"/>
    <w:uiPriority w:val="39"/>
    <w:pPr>
      <w:tabs>
        <w:tab w:val="right" w:leader="dot" w:pos="9360"/>
      </w:tabs>
      <w:ind w:left="1200"/>
    </w:pPr>
  </w:style>
  <w:style w:type="paragraph" w:styleId="TOC7">
    <w:name w:val="toc 7"/>
    <w:basedOn w:val="Normal"/>
    <w:next w:val="Normal"/>
    <w:uiPriority w:val="39"/>
    <w:pPr>
      <w:tabs>
        <w:tab w:val="right" w:leader="dot" w:pos="9360"/>
      </w:tabs>
      <w:ind w:left="1440"/>
    </w:pPr>
  </w:style>
  <w:style w:type="paragraph" w:styleId="TOC8">
    <w:name w:val="toc 8"/>
    <w:basedOn w:val="Normal"/>
    <w:next w:val="Normal"/>
    <w:uiPriority w:val="39"/>
    <w:pPr>
      <w:tabs>
        <w:tab w:val="right" w:leader="dot" w:pos="9360"/>
      </w:tabs>
      <w:ind w:left="1680"/>
    </w:pPr>
  </w:style>
  <w:style w:type="paragraph" w:styleId="TOC9">
    <w:name w:val="toc 9"/>
    <w:basedOn w:val="Normal"/>
    <w:next w:val="Normal"/>
    <w:uiPriority w:val="39"/>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rPr>
      <w:w w:val="100"/>
      <w:position w:val="-1"/>
      <w:effect w:val="none"/>
      <w:vertAlign w:val="baseline"/>
      <w:cs w:val="0"/>
      <w:em w:val="none"/>
    </w:rPr>
  </w:style>
  <w:style w:type="paragraph" w:customStyle="1" w:styleId="level3text">
    <w:name w:val="level 3 text"/>
    <w:basedOn w:val="Normal"/>
    <w:pPr>
      <w:numPr>
        <w:ilvl w:val="12"/>
        <w:numId w:val="8"/>
      </w:numPr>
      <w:spacing w:line="220" w:lineRule="atLeas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character" w:styleId="Hyperlink">
    <w:name w:val="Hyperlink"/>
    <w:uiPriority w:val="99"/>
    <w:rPr>
      <w:color w:val="0000FF"/>
      <w:w w:val="100"/>
      <w:position w:val="-1"/>
      <w:u w:val="single"/>
      <w:effect w:val="none"/>
      <w:vertAlign w:val="baseline"/>
      <w:cs w:val="0"/>
      <w:em w:val="none"/>
    </w:rPr>
  </w:style>
  <w:style w:type="character" w:styleId="FollowedHyperlink">
    <w:name w:val="FollowedHyperlink"/>
    <w:rPr>
      <w:color w:val="800080"/>
      <w:w w:val="100"/>
      <w:position w:val="-1"/>
      <w:u w:val="single"/>
      <w:effect w:val="none"/>
      <w:vertAlign w:val="baseline"/>
      <w:cs w:val="0"/>
      <w:em w:val="none"/>
    </w:rPr>
  </w:style>
  <w:style w:type="character" w:customStyle="1" w:styleId="Heading1Char">
    <w:name w:val="Heading 1 Char"/>
    <w:rPr>
      <w:rFonts w:ascii="Times" w:hAnsi="Times"/>
      <w:b/>
      <w:w w:val="100"/>
      <w:kern w:val="28"/>
      <w:position w:val="-1"/>
      <w:sz w:val="36"/>
      <w:effect w:val="none"/>
      <w:vertAlign w:val="baseline"/>
      <w:cs w:val="0"/>
      <w:em w:val="none"/>
    </w:rPr>
  </w:style>
  <w:style w:type="character" w:customStyle="1" w:styleId="Heading2Char">
    <w:name w:val="Heading 2 Char"/>
    <w:rPr>
      <w:rFonts w:ascii="Times" w:hAnsi="Times"/>
      <w:b/>
      <w:w w:val="100"/>
      <w:position w:val="-1"/>
      <w:sz w:val="28"/>
      <w:effect w:val="none"/>
      <w:vertAlign w:val="baseline"/>
      <w:cs w:val="0"/>
      <w:em w:val="non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CE21FB"/>
    <w:pPr>
      <w:ind w:left="720"/>
      <w:contextualSpacing/>
    </w:pPr>
  </w:style>
  <w:style w:type="paragraph" w:styleId="TOCHeading">
    <w:name w:val="TOC Heading"/>
    <w:basedOn w:val="Heading1"/>
    <w:next w:val="Normal"/>
    <w:uiPriority w:val="39"/>
    <w:unhideWhenUsed/>
    <w:qFormat/>
    <w:rsid w:val="00A32C8A"/>
    <w:pPr>
      <w:numPr>
        <w:numId w:val="0"/>
      </w:numPr>
      <w:suppressAutoHyphens w:val="0"/>
      <w:spacing w:before="240" w:after="0" w:line="259" w:lineRule="auto"/>
      <w:textDirection w:val="lrTb"/>
      <w:textAlignment w:val="auto"/>
      <w:outlineLvl w:val="9"/>
    </w:pPr>
    <w:rPr>
      <w:rFonts w:asciiTheme="majorHAnsi" w:eastAsiaTheme="majorEastAsia" w:hAnsiTheme="majorHAnsi" w:cstheme="majorBidi"/>
      <w:b w:val="0"/>
      <w:color w:val="365F91" w:themeColor="accent1" w:themeShade="BF"/>
      <w:kern w:val="0"/>
      <w:position w:val="0"/>
      <w:sz w:val="32"/>
      <w:szCs w:val="32"/>
    </w:rPr>
  </w:style>
  <w:style w:type="character" w:styleId="CommentReference">
    <w:name w:val="annotation reference"/>
    <w:basedOn w:val="DefaultParagraphFont"/>
    <w:uiPriority w:val="99"/>
    <w:semiHidden/>
    <w:unhideWhenUsed/>
    <w:rsid w:val="00691A9D"/>
    <w:rPr>
      <w:sz w:val="16"/>
      <w:szCs w:val="16"/>
    </w:rPr>
  </w:style>
  <w:style w:type="paragraph" w:styleId="CommentText">
    <w:name w:val="annotation text"/>
    <w:basedOn w:val="Normal"/>
    <w:link w:val="CommentTextChar"/>
    <w:uiPriority w:val="99"/>
    <w:semiHidden/>
    <w:unhideWhenUsed/>
    <w:rsid w:val="00691A9D"/>
    <w:pPr>
      <w:spacing w:line="240" w:lineRule="auto"/>
    </w:pPr>
    <w:rPr>
      <w:sz w:val="20"/>
      <w:szCs w:val="20"/>
    </w:rPr>
  </w:style>
  <w:style w:type="character" w:customStyle="1" w:styleId="CommentTextChar">
    <w:name w:val="Comment Text Char"/>
    <w:basedOn w:val="DefaultParagraphFont"/>
    <w:link w:val="CommentText"/>
    <w:uiPriority w:val="99"/>
    <w:semiHidden/>
    <w:rsid w:val="00691A9D"/>
    <w:rPr>
      <w:position w:val="-1"/>
      <w:sz w:val="20"/>
      <w:szCs w:val="20"/>
    </w:rPr>
  </w:style>
  <w:style w:type="paragraph" w:styleId="CommentSubject">
    <w:name w:val="annotation subject"/>
    <w:basedOn w:val="CommentText"/>
    <w:next w:val="CommentText"/>
    <w:link w:val="CommentSubjectChar"/>
    <w:uiPriority w:val="99"/>
    <w:semiHidden/>
    <w:unhideWhenUsed/>
    <w:rsid w:val="00691A9D"/>
    <w:rPr>
      <w:b/>
      <w:bCs/>
    </w:rPr>
  </w:style>
  <w:style w:type="character" w:customStyle="1" w:styleId="CommentSubjectChar">
    <w:name w:val="Comment Subject Char"/>
    <w:basedOn w:val="CommentTextChar"/>
    <w:link w:val="CommentSubject"/>
    <w:uiPriority w:val="99"/>
    <w:semiHidden/>
    <w:rsid w:val="00691A9D"/>
    <w:rPr>
      <w:b/>
      <w:bCs/>
      <w:position w:val="-1"/>
      <w:sz w:val="20"/>
      <w:szCs w:val="20"/>
    </w:rPr>
  </w:style>
  <w:style w:type="paragraph" w:styleId="BalloonText">
    <w:name w:val="Balloon Text"/>
    <w:basedOn w:val="Normal"/>
    <w:link w:val="BalloonTextChar"/>
    <w:uiPriority w:val="99"/>
    <w:semiHidden/>
    <w:unhideWhenUsed/>
    <w:rsid w:val="00CA451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A4518"/>
    <w:rPr>
      <w:rFonts w:ascii="Segoe UI" w:hAnsi="Segoe UI" w:cs="Segoe UI"/>
      <w:position w:val="-1"/>
      <w:sz w:val="18"/>
      <w:szCs w:val="18"/>
    </w:rPr>
  </w:style>
  <w:style w:type="paragraph" w:styleId="Caption">
    <w:name w:val="caption"/>
    <w:basedOn w:val="Normal"/>
    <w:next w:val="Normal"/>
    <w:uiPriority w:val="35"/>
    <w:unhideWhenUsed/>
    <w:qFormat/>
    <w:rsid w:val="00160E51"/>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microsoft.com/office/2018/08/relationships/commentsExtensible" Target="commentsExtensible.xml"/><Relationship Id="rId26" Type="http://schemas.microsoft.com/office/2011/relationships/people" Target="people.xml"/><Relationship Id="rId3" Type="http://schemas.openxmlformats.org/officeDocument/2006/relationships/numbering" Target="numbering.xml"/><Relationship Id="rId21" Type="http://schemas.openxmlformats.org/officeDocument/2006/relationships/hyperlink" Target="mailto:example@example.com" TargetMode="External"/><Relationship Id="rId7" Type="http://schemas.openxmlformats.org/officeDocument/2006/relationships/footnotes" Target="footnotes.xml"/><Relationship Id="rId12" Type="http://schemas.openxmlformats.org/officeDocument/2006/relationships/footer" Target="footer2.xml"/><Relationship Id="rId17" Type="http://schemas.microsoft.com/office/2016/09/relationships/commentsIds" Target="commentsIds.xml"/><Relationship Id="rId25" Type="http://schemas.openxmlformats.org/officeDocument/2006/relationships/fontTable" Target="fontTable.xml"/><Relationship Id="rId2" Type="http://schemas.openxmlformats.org/officeDocument/2006/relationships/customXml" Target="../customXml/item2.xml"/><Relationship Id="rId16" Type="http://schemas.microsoft.com/office/2011/relationships/commentsExtended" Target="commentsExtended.xml"/><Relationship Id="rId20" Type="http://schemas.openxmlformats.org/officeDocument/2006/relationships/hyperlink" Target="mailto:example@example.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oter" Target="footer4.xml"/><Relationship Id="rId5" Type="http://schemas.openxmlformats.org/officeDocument/2006/relationships/settings" Target="settings.xml"/><Relationship Id="rId15" Type="http://schemas.openxmlformats.org/officeDocument/2006/relationships/comments" Target="comments.xml"/><Relationship Id="rId23" Type="http://schemas.openxmlformats.org/officeDocument/2006/relationships/header" Target="header4.xml"/><Relationship Id="rId10" Type="http://schemas.openxmlformats.org/officeDocument/2006/relationships/header" Target="header2.xml"/><Relationship Id="rId19" Type="http://schemas.openxmlformats.org/officeDocument/2006/relationships/hyperlink" Target="mailto:example@example.com"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1.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hAGPYLPTCQ4c+1Gu9RAI5/7ReZWg==">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</go:docsCustomData>
</go:gDocsCustomXmlDataStorage>
</file>

<file path=customXml/itemProps1.xml><?xml version="1.0" encoding="utf-8"?>
<ds:datastoreItem xmlns:ds="http://schemas.openxmlformats.org/officeDocument/2006/customXml" ds:itemID="{94C667F7-D036-49B2-9B24-F04171F836E6}">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472</TotalTime>
  <Pages>15</Pages>
  <Words>2571</Words>
  <Characters>14655</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Karl Wiegers</dc:creator>
  <cp:lastModifiedBy>Muhammad Ashry</cp:lastModifiedBy>
  <cp:revision>69</cp:revision>
  <dcterms:created xsi:type="dcterms:W3CDTF">2022-04-11T23:09:00Z</dcterms:created>
  <dcterms:modified xsi:type="dcterms:W3CDTF">2022-05-13T21:57:00Z</dcterms:modified>
</cp:coreProperties>
</file>